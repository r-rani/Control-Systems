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7C955" w14:textId="77777777" w:rsidR="00CD6D64" w:rsidRDefault="00CD6D64" w:rsidP="005037C3">
      <w:pPr>
        <w:shd w:val="clear" w:color="auto" w:fill="FFFFFF"/>
        <w:spacing w:after="0" w:line="240" w:lineRule="auto"/>
        <w:jc w:val="center"/>
        <w:rPr>
          <w:rFonts w:ascii="Times New Roman" w:eastAsia="Times New Roman" w:hAnsi="Times New Roman" w:cs="Times New Roman"/>
          <w:sz w:val="48"/>
          <w:szCs w:val="48"/>
          <w:lang w:eastAsia="en-CA"/>
        </w:rPr>
      </w:pPr>
    </w:p>
    <w:p w14:paraId="24EE4ABE" w14:textId="77777777" w:rsidR="00CD6D64" w:rsidRDefault="00CD6D64" w:rsidP="005037C3">
      <w:pPr>
        <w:shd w:val="clear" w:color="auto" w:fill="FFFFFF"/>
        <w:spacing w:after="0" w:line="240" w:lineRule="auto"/>
        <w:jc w:val="center"/>
        <w:rPr>
          <w:rFonts w:ascii="Times New Roman" w:eastAsia="Times New Roman" w:hAnsi="Times New Roman" w:cs="Times New Roman"/>
          <w:sz w:val="48"/>
          <w:szCs w:val="48"/>
          <w:lang w:eastAsia="en-CA"/>
        </w:rPr>
      </w:pPr>
    </w:p>
    <w:p w14:paraId="14B717DB" w14:textId="51437BB9" w:rsidR="005037C3" w:rsidRPr="00ED7D80" w:rsidRDefault="005037C3" w:rsidP="005037C3">
      <w:pPr>
        <w:shd w:val="clear" w:color="auto" w:fill="FFFFFF"/>
        <w:spacing w:after="0" w:line="240" w:lineRule="auto"/>
        <w:jc w:val="center"/>
        <w:rPr>
          <w:rFonts w:ascii="Times New Roman" w:eastAsia="Times New Roman" w:hAnsi="Times New Roman" w:cs="Times New Roman"/>
          <w:sz w:val="48"/>
          <w:szCs w:val="48"/>
          <w:lang w:eastAsia="en-CA"/>
        </w:rPr>
      </w:pPr>
      <w:r>
        <w:rPr>
          <w:rFonts w:ascii="Times New Roman" w:eastAsia="Times New Roman" w:hAnsi="Times New Roman" w:cs="Times New Roman"/>
          <w:sz w:val="48"/>
          <w:szCs w:val="48"/>
          <w:lang w:eastAsia="en-CA"/>
        </w:rPr>
        <w:t>Elec Eng</w:t>
      </w:r>
      <w:r w:rsidRPr="00ED7D80">
        <w:rPr>
          <w:rFonts w:ascii="Times New Roman" w:eastAsia="Times New Roman" w:hAnsi="Times New Roman" w:cs="Times New Roman"/>
          <w:sz w:val="48"/>
          <w:szCs w:val="48"/>
          <w:lang w:eastAsia="en-CA"/>
        </w:rPr>
        <w:t xml:space="preserve"> </w:t>
      </w:r>
      <w:r>
        <w:rPr>
          <w:rFonts w:ascii="Times New Roman" w:eastAsia="Times New Roman" w:hAnsi="Times New Roman" w:cs="Times New Roman"/>
          <w:sz w:val="48"/>
          <w:szCs w:val="48"/>
          <w:lang w:eastAsia="en-CA"/>
        </w:rPr>
        <w:t>4CL4</w:t>
      </w:r>
    </w:p>
    <w:p w14:paraId="4F1ADB63" w14:textId="77777777" w:rsidR="005037C3" w:rsidRPr="00ED7D80" w:rsidRDefault="005037C3" w:rsidP="005037C3">
      <w:pPr>
        <w:shd w:val="clear" w:color="auto" w:fill="FFFFFF"/>
        <w:spacing w:after="0" w:line="240" w:lineRule="auto"/>
        <w:jc w:val="center"/>
        <w:rPr>
          <w:rFonts w:ascii="Times New Roman" w:eastAsia="Times New Roman" w:hAnsi="Times New Roman" w:cs="Times New Roman"/>
          <w:sz w:val="48"/>
          <w:szCs w:val="48"/>
          <w:lang w:eastAsia="en-CA"/>
        </w:rPr>
      </w:pPr>
      <w:r w:rsidRPr="00686E65">
        <w:rPr>
          <w:rFonts w:ascii="Times New Roman" w:eastAsia="Times New Roman" w:hAnsi="Times New Roman" w:cs="Times New Roman"/>
          <w:sz w:val="48"/>
          <w:szCs w:val="48"/>
          <w:lang w:eastAsia="en-CA"/>
        </w:rPr>
        <w:t xml:space="preserve">Lab 1 </w:t>
      </w:r>
      <w:r>
        <w:rPr>
          <w:rFonts w:ascii="Times New Roman" w:eastAsia="Times New Roman" w:hAnsi="Times New Roman" w:cs="Times New Roman"/>
          <w:sz w:val="48"/>
          <w:szCs w:val="48"/>
          <w:lang w:eastAsia="en-CA"/>
        </w:rPr>
        <w:t>–</w:t>
      </w:r>
      <w:r w:rsidRPr="00686E65">
        <w:rPr>
          <w:rFonts w:ascii="Times New Roman" w:eastAsia="Times New Roman" w:hAnsi="Times New Roman" w:cs="Times New Roman"/>
          <w:sz w:val="48"/>
          <w:szCs w:val="48"/>
          <w:lang w:eastAsia="en-CA"/>
        </w:rPr>
        <w:t xml:space="preserve"> </w:t>
      </w:r>
      <w:r>
        <w:rPr>
          <w:rFonts w:ascii="Times New Roman" w:eastAsia="Times New Roman" w:hAnsi="Times New Roman" w:cs="Times New Roman"/>
          <w:sz w:val="48"/>
          <w:szCs w:val="48"/>
          <w:lang w:eastAsia="en-CA"/>
        </w:rPr>
        <w:t>Phase 0: Modeling and Simulation of State-Space Control Systems in MATLAB/SIMULINK Environment</w:t>
      </w:r>
    </w:p>
    <w:p w14:paraId="545F52F5" w14:textId="77777777" w:rsidR="005037C3" w:rsidRPr="00ED7D80" w:rsidRDefault="005037C3" w:rsidP="005037C3">
      <w:pPr>
        <w:shd w:val="clear" w:color="auto" w:fill="FFFFFF"/>
        <w:spacing w:after="0" w:line="240" w:lineRule="auto"/>
        <w:jc w:val="center"/>
        <w:rPr>
          <w:rFonts w:ascii="Times New Roman" w:eastAsia="Times New Roman" w:hAnsi="Times New Roman" w:cs="Times New Roman"/>
          <w:sz w:val="42"/>
          <w:szCs w:val="42"/>
          <w:lang w:eastAsia="en-CA"/>
        </w:rPr>
      </w:pPr>
    </w:p>
    <w:p w14:paraId="67FE73B8" w14:textId="77777777" w:rsidR="005037C3" w:rsidRDefault="005037C3" w:rsidP="005037C3">
      <w:pPr>
        <w:shd w:val="clear" w:color="auto" w:fill="FFFFFF"/>
        <w:spacing w:after="0" w:line="240" w:lineRule="auto"/>
        <w:jc w:val="center"/>
        <w:rPr>
          <w:rFonts w:ascii="Times New Roman" w:eastAsia="Times New Roman" w:hAnsi="Times New Roman" w:cs="Times New Roman"/>
          <w:sz w:val="28"/>
          <w:szCs w:val="28"/>
          <w:lang w:eastAsia="en-CA"/>
        </w:rPr>
      </w:pPr>
      <w:r w:rsidRPr="00ED7D80">
        <w:rPr>
          <w:rFonts w:ascii="Times New Roman" w:eastAsia="Times New Roman" w:hAnsi="Times New Roman" w:cs="Times New Roman"/>
          <w:sz w:val="28"/>
          <w:szCs w:val="28"/>
          <w:lang w:eastAsia="en-CA"/>
        </w:rPr>
        <w:t xml:space="preserve">Instructor: </w:t>
      </w:r>
      <w:r w:rsidRPr="002D1BDD">
        <w:rPr>
          <w:rFonts w:ascii="Times New Roman" w:eastAsia="Times New Roman" w:hAnsi="Times New Roman" w:cs="Times New Roman"/>
          <w:sz w:val="28"/>
          <w:szCs w:val="28"/>
          <w:lang w:eastAsia="en-CA"/>
        </w:rPr>
        <w:t>Dr. T. Kirubarajan (Kiruba)</w:t>
      </w:r>
    </w:p>
    <w:p w14:paraId="27AA3735" w14:textId="77777777" w:rsidR="005037C3" w:rsidRDefault="005037C3" w:rsidP="005037C3">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George Gill</w:t>
      </w:r>
      <w:r>
        <w:rPr>
          <w:rFonts w:ascii="Times New Roman" w:eastAsia="Times New Roman" w:hAnsi="Times New Roman" w:cs="Times New Roman"/>
          <w:sz w:val="28"/>
          <w:szCs w:val="28"/>
          <w:lang w:eastAsia="en-CA"/>
        </w:rPr>
        <w:tab/>
      </w:r>
      <w:r w:rsidRPr="00ED7D80">
        <w:rPr>
          <w:rFonts w:ascii="Times New Roman" w:eastAsia="Times New Roman" w:hAnsi="Times New Roman" w:cs="Times New Roman"/>
          <w:sz w:val="28"/>
          <w:szCs w:val="28"/>
          <w:lang w:eastAsia="en-CA"/>
        </w:rPr>
        <w:t xml:space="preserve"> – L0</w:t>
      </w:r>
      <w:r>
        <w:rPr>
          <w:rFonts w:ascii="Times New Roman" w:eastAsia="Times New Roman" w:hAnsi="Times New Roman" w:cs="Times New Roman"/>
          <w:sz w:val="28"/>
          <w:szCs w:val="28"/>
          <w:lang w:eastAsia="en-CA"/>
        </w:rPr>
        <w:t>3 Group 1</w:t>
      </w:r>
      <w:r w:rsidRPr="00ED7D80">
        <w:rPr>
          <w:rFonts w:ascii="Times New Roman" w:eastAsia="Times New Roman" w:hAnsi="Times New Roman" w:cs="Times New Roman"/>
          <w:sz w:val="28"/>
          <w:szCs w:val="28"/>
          <w:lang w:eastAsia="en-CA"/>
        </w:rPr>
        <w:t xml:space="preserve"> –</w:t>
      </w:r>
      <w:r>
        <w:rPr>
          <w:rFonts w:ascii="Times New Roman" w:eastAsia="Times New Roman" w:hAnsi="Times New Roman" w:cs="Times New Roman"/>
          <w:sz w:val="28"/>
          <w:szCs w:val="28"/>
          <w:lang w:eastAsia="en-CA"/>
        </w:rPr>
        <w:t>Gillg62</w:t>
      </w:r>
      <w:r w:rsidRPr="00ED7D80">
        <w:rPr>
          <w:rFonts w:ascii="Times New Roman" w:eastAsia="Times New Roman" w:hAnsi="Times New Roman" w:cs="Times New Roman"/>
          <w:sz w:val="28"/>
          <w:szCs w:val="28"/>
          <w:lang w:eastAsia="en-CA"/>
        </w:rPr>
        <w:t>- 400</w:t>
      </w:r>
      <w:r>
        <w:rPr>
          <w:rFonts w:ascii="Times New Roman" w:eastAsia="Times New Roman" w:hAnsi="Times New Roman" w:cs="Times New Roman"/>
          <w:sz w:val="28"/>
          <w:szCs w:val="28"/>
          <w:lang w:eastAsia="en-CA"/>
        </w:rPr>
        <w:t>327563</w:t>
      </w:r>
    </w:p>
    <w:p w14:paraId="4814AC2B" w14:textId="274E645A" w:rsidR="005037C3" w:rsidRDefault="005037C3" w:rsidP="005037C3">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Richa Rani</w:t>
      </w:r>
      <w:r>
        <w:rPr>
          <w:rFonts w:ascii="Times New Roman" w:eastAsia="Times New Roman" w:hAnsi="Times New Roman" w:cs="Times New Roman"/>
          <w:sz w:val="28"/>
          <w:szCs w:val="28"/>
          <w:lang w:eastAsia="en-CA"/>
        </w:rPr>
        <w:tab/>
      </w:r>
      <w:r w:rsidRPr="00ED7D80">
        <w:rPr>
          <w:rFonts w:ascii="Times New Roman" w:eastAsia="Times New Roman" w:hAnsi="Times New Roman" w:cs="Times New Roman"/>
          <w:sz w:val="28"/>
          <w:szCs w:val="28"/>
          <w:lang w:eastAsia="en-CA"/>
        </w:rPr>
        <w:t xml:space="preserve"> – L0</w:t>
      </w:r>
      <w:r>
        <w:rPr>
          <w:rFonts w:ascii="Times New Roman" w:eastAsia="Times New Roman" w:hAnsi="Times New Roman" w:cs="Times New Roman"/>
          <w:sz w:val="28"/>
          <w:szCs w:val="28"/>
          <w:lang w:eastAsia="en-CA"/>
        </w:rPr>
        <w:t>3 Group 1</w:t>
      </w:r>
      <w:r w:rsidRPr="00ED7D80">
        <w:rPr>
          <w:rFonts w:ascii="Times New Roman" w:eastAsia="Times New Roman" w:hAnsi="Times New Roman" w:cs="Times New Roman"/>
          <w:sz w:val="28"/>
          <w:szCs w:val="28"/>
          <w:lang w:eastAsia="en-CA"/>
        </w:rPr>
        <w:t xml:space="preserve"> –</w:t>
      </w:r>
      <w:r w:rsidR="00C41365">
        <w:rPr>
          <w:rFonts w:ascii="Times New Roman" w:eastAsia="Times New Roman" w:hAnsi="Times New Roman" w:cs="Times New Roman"/>
          <w:sz w:val="28"/>
          <w:szCs w:val="28"/>
          <w:lang w:eastAsia="en-CA"/>
        </w:rPr>
        <w:t>Ranir</w:t>
      </w:r>
      <w:r w:rsidRPr="00ED7D80">
        <w:rPr>
          <w:rFonts w:ascii="Times New Roman" w:eastAsia="Times New Roman" w:hAnsi="Times New Roman" w:cs="Times New Roman"/>
          <w:sz w:val="28"/>
          <w:szCs w:val="28"/>
          <w:lang w:eastAsia="en-CA"/>
        </w:rPr>
        <w:t xml:space="preserve">- </w:t>
      </w:r>
      <w:r w:rsidR="00C41365">
        <w:rPr>
          <w:rFonts w:ascii="Times New Roman" w:eastAsia="Times New Roman" w:hAnsi="Times New Roman" w:cs="Times New Roman"/>
          <w:sz w:val="28"/>
          <w:szCs w:val="28"/>
          <w:lang w:eastAsia="en-CA"/>
        </w:rPr>
        <w:t>400311161</w:t>
      </w:r>
    </w:p>
    <w:p w14:paraId="5C1DC523" w14:textId="4A48219D" w:rsidR="005037C3" w:rsidRDefault="005037C3" w:rsidP="005037C3">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TA:</w:t>
      </w:r>
      <w:r w:rsidRPr="00B16AD6">
        <w:rPr>
          <w:rFonts w:ascii="Lato" w:hAnsi="Lato"/>
          <w:color w:val="202122"/>
          <w:spacing w:val="3"/>
          <w:sz w:val="29"/>
          <w:szCs w:val="29"/>
          <w:shd w:val="clear" w:color="auto" w:fill="FFFFFF"/>
        </w:rPr>
        <w:t xml:space="preserve"> </w:t>
      </w:r>
    </w:p>
    <w:p w14:paraId="7D20AF8B" w14:textId="77777777" w:rsidR="005037C3" w:rsidRDefault="005037C3" w:rsidP="005037C3">
      <w:pPr>
        <w:shd w:val="clear" w:color="auto" w:fill="FFFFFF"/>
        <w:spacing w:after="0" w:line="240" w:lineRule="auto"/>
        <w:jc w:val="center"/>
        <w:rPr>
          <w:rFonts w:ascii="Times New Roman" w:eastAsia="Times New Roman" w:hAnsi="Times New Roman" w:cs="Times New Roman"/>
          <w:sz w:val="28"/>
          <w:szCs w:val="28"/>
          <w:lang w:eastAsia="en-CA"/>
        </w:rPr>
      </w:pPr>
    </w:p>
    <w:p w14:paraId="69FB73E9" w14:textId="77777777" w:rsidR="005037C3" w:rsidRPr="00ED7D80" w:rsidRDefault="005037C3" w:rsidP="005037C3">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October 4</w:t>
      </w:r>
      <w:r w:rsidRPr="002466DA">
        <w:rPr>
          <w:rFonts w:ascii="Times New Roman" w:eastAsia="Times New Roman" w:hAnsi="Times New Roman" w:cs="Times New Roman"/>
          <w:sz w:val="28"/>
          <w:szCs w:val="28"/>
          <w:vertAlign w:val="superscript"/>
          <w:lang w:eastAsia="en-CA"/>
        </w:rPr>
        <w:t>th</w:t>
      </w:r>
      <w:r>
        <w:rPr>
          <w:rFonts w:ascii="Times New Roman" w:eastAsia="Times New Roman" w:hAnsi="Times New Roman" w:cs="Times New Roman"/>
          <w:sz w:val="28"/>
          <w:szCs w:val="28"/>
          <w:lang w:eastAsia="en-CA"/>
        </w:rPr>
        <w:t>, 2024</w:t>
      </w:r>
    </w:p>
    <w:p w14:paraId="6E9A9AC4" w14:textId="77777777" w:rsidR="005037C3" w:rsidRPr="00ED7D80" w:rsidRDefault="005037C3" w:rsidP="005037C3">
      <w:pPr>
        <w:shd w:val="clear" w:color="auto" w:fill="FFFFFF"/>
        <w:spacing w:after="0" w:line="240" w:lineRule="auto"/>
        <w:jc w:val="center"/>
        <w:rPr>
          <w:rFonts w:ascii="Times New Roman" w:eastAsia="Times New Roman" w:hAnsi="Times New Roman" w:cs="Times New Roman"/>
          <w:sz w:val="28"/>
          <w:szCs w:val="28"/>
          <w:lang w:eastAsia="en-CA"/>
        </w:rPr>
      </w:pPr>
    </w:p>
    <w:p w14:paraId="3C304B56" w14:textId="77777777" w:rsidR="005037C3" w:rsidRPr="00ED7D80" w:rsidRDefault="005037C3" w:rsidP="005037C3">
      <w:pPr>
        <w:shd w:val="clear" w:color="auto" w:fill="FFFFFF"/>
        <w:spacing w:after="0" w:line="240" w:lineRule="auto"/>
        <w:rPr>
          <w:rFonts w:ascii="Times New Roman" w:eastAsia="Times New Roman" w:hAnsi="Times New Roman" w:cs="Times New Roman"/>
          <w:sz w:val="28"/>
          <w:szCs w:val="28"/>
          <w:lang w:eastAsia="en-CA"/>
        </w:rPr>
      </w:pPr>
    </w:p>
    <w:p w14:paraId="23C6FF15" w14:textId="77777777"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p>
    <w:p w14:paraId="24347E21" w14:textId="77777777"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p>
    <w:p w14:paraId="0CD785FE" w14:textId="77777777"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p>
    <w:p w14:paraId="433C181F" w14:textId="77777777"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p>
    <w:p w14:paraId="73763599" w14:textId="77777777"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p>
    <w:p w14:paraId="18F334B5" w14:textId="77777777"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p>
    <w:p w14:paraId="4539BCA0" w14:textId="77777777"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p>
    <w:p w14:paraId="53061ACB" w14:textId="77777777"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r w:rsidRPr="007F286F">
        <w:rPr>
          <w:rFonts w:ascii="Times New Roman" w:eastAsia="Times New Roman" w:hAnsi="Times New Roman" w:cs="Times New Roman"/>
          <w:sz w:val="24"/>
          <w:szCs w:val="24"/>
          <w:lang w:eastAsia="en-CA"/>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rPr>
          <w:rFonts w:ascii="Times New Roman" w:eastAsia="Times New Roman" w:hAnsi="Times New Roman" w:cs="Times New Roman"/>
          <w:sz w:val="24"/>
          <w:szCs w:val="24"/>
          <w:lang w:eastAsia="en-CA"/>
        </w:rPr>
        <w:t>George Gill</w:t>
      </w:r>
      <w:r w:rsidRPr="007F286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Gillg62</w:t>
      </w:r>
      <w:r w:rsidRPr="007F286F">
        <w:rPr>
          <w:rFonts w:ascii="Times New Roman" w:eastAsia="Times New Roman" w:hAnsi="Times New Roman" w:cs="Times New Roman"/>
          <w:sz w:val="24"/>
          <w:szCs w:val="24"/>
          <w:lang w:eastAsia="en-CA"/>
        </w:rPr>
        <w:t>, 4003</w:t>
      </w:r>
      <w:r>
        <w:rPr>
          <w:rFonts w:ascii="Times New Roman" w:eastAsia="Times New Roman" w:hAnsi="Times New Roman" w:cs="Times New Roman"/>
          <w:sz w:val="24"/>
          <w:szCs w:val="24"/>
          <w:lang w:eastAsia="en-CA"/>
        </w:rPr>
        <w:t>27563</w:t>
      </w:r>
      <w:r w:rsidRPr="007F286F">
        <w:rPr>
          <w:rFonts w:ascii="Times New Roman" w:eastAsia="Times New Roman" w:hAnsi="Times New Roman" w:cs="Times New Roman"/>
          <w:sz w:val="24"/>
          <w:szCs w:val="24"/>
          <w:lang w:eastAsia="en-CA"/>
        </w:rPr>
        <w:t>]</w:t>
      </w:r>
    </w:p>
    <w:p w14:paraId="2C3EC154" w14:textId="77777777"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p>
    <w:p w14:paraId="7E8B7659" w14:textId="5716435D"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r w:rsidRPr="007F286F">
        <w:rPr>
          <w:rFonts w:ascii="Times New Roman" w:eastAsia="Times New Roman" w:hAnsi="Times New Roman" w:cs="Times New Roman"/>
          <w:sz w:val="24"/>
          <w:szCs w:val="24"/>
          <w:lang w:eastAsia="en-CA"/>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rPr>
          <w:rFonts w:ascii="Times New Roman" w:eastAsia="Times New Roman" w:hAnsi="Times New Roman" w:cs="Times New Roman"/>
          <w:sz w:val="24"/>
          <w:szCs w:val="24"/>
          <w:lang w:eastAsia="en-CA"/>
        </w:rPr>
        <w:t>Richa Rani</w:t>
      </w:r>
      <w:r w:rsidRPr="007F286F">
        <w:rPr>
          <w:rFonts w:ascii="Times New Roman" w:eastAsia="Times New Roman" w:hAnsi="Times New Roman" w:cs="Times New Roman"/>
          <w:sz w:val="24"/>
          <w:szCs w:val="24"/>
          <w:lang w:eastAsia="en-CA"/>
        </w:rPr>
        <w:t xml:space="preserve">, </w:t>
      </w:r>
      <w:r w:rsidR="00D26615">
        <w:rPr>
          <w:rFonts w:ascii="Times New Roman" w:eastAsia="Times New Roman" w:hAnsi="Times New Roman" w:cs="Times New Roman"/>
          <w:sz w:val="24"/>
          <w:szCs w:val="24"/>
          <w:lang w:eastAsia="en-CA"/>
        </w:rPr>
        <w:t>Ranir</w:t>
      </w:r>
      <w:r w:rsidRPr="007F286F">
        <w:rPr>
          <w:rFonts w:ascii="Times New Roman" w:eastAsia="Times New Roman" w:hAnsi="Times New Roman" w:cs="Times New Roman"/>
          <w:sz w:val="24"/>
          <w:szCs w:val="24"/>
          <w:lang w:eastAsia="en-CA"/>
        </w:rPr>
        <w:t xml:space="preserve">, </w:t>
      </w:r>
      <w:r w:rsidR="00D26615">
        <w:rPr>
          <w:rFonts w:ascii="Times New Roman" w:eastAsia="Times New Roman" w:hAnsi="Times New Roman" w:cs="Times New Roman"/>
          <w:sz w:val="24"/>
          <w:szCs w:val="24"/>
          <w:lang w:eastAsia="en-CA"/>
        </w:rPr>
        <w:t>400311</w:t>
      </w:r>
      <w:r w:rsidR="00BC25B9">
        <w:rPr>
          <w:rFonts w:ascii="Times New Roman" w:eastAsia="Times New Roman" w:hAnsi="Times New Roman" w:cs="Times New Roman"/>
          <w:sz w:val="24"/>
          <w:szCs w:val="24"/>
          <w:lang w:eastAsia="en-CA"/>
        </w:rPr>
        <w:t>161</w:t>
      </w:r>
      <w:r w:rsidRPr="007F286F">
        <w:rPr>
          <w:rFonts w:ascii="Times New Roman" w:eastAsia="Times New Roman" w:hAnsi="Times New Roman" w:cs="Times New Roman"/>
          <w:sz w:val="24"/>
          <w:szCs w:val="24"/>
          <w:lang w:eastAsia="en-CA"/>
        </w:rPr>
        <w:t>]</w:t>
      </w:r>
    </w:p>
    <w:p w14:paraId="4748356F" w14:textId="77777777" w:rsidR="005037C3" w:rsidRDefault="005037C3" w:rsidP="005037C3">
      <w:pPr>
        <w:shd w:val="clear" w:color="auto" w:fill="FFFFFF"/>
        <w:spacing w:after="0" w:line="240" w:lineRule="auto"/>
        <w:rPr>
          <w:rFonts w:ascii="Times New Roman" w:eastAsia="Times New Roman" w:hAnsi="Times New Roman" w:cs="Times New Roman"/>
          <w:sz w:val="24"/>
          <w:szCs w:val="24"/>
          <w:lang w:eastAsia="en-CA"/>
        </w:rPr>
      </w:pPr>
    </w:p>
    <w:p w14:paraId="3836BBF7" w14:textId="77777777" w:rsidR="005037C3" w:rsidRDefault="005037C3" w:rsidP="005037C3">
      <w:pPr>
        <w:shd w:val="clear" w:color="auto" w:fill="FFFFFF"/>
        <w:spacing w:after="0" w:line="240" w:lineRule="auto"/>
        <w:rPr>
          <w:rFonts w:ascii="Times New Roman" w:eastAsia="Times New Roman" w:hAnsi="Times New Roman" w:cs="Times New Roman"/>
          <w:sz w:val="28"/>
          <w:szCs w:val="28"/>
          <w:u w:val="single"/>
          <w:lang w:eastAsia="en-CA"/>
        </w:rPr>
      </w:pPr>
    </w:p>
    <w:p w14:paraId="07D0E074" w14:textId="77777777" w:rsidR="005037C3" w:rsidRDefault="005037C3" w:rsidP="005037C3">
      <w:pPr>
        <w:shd w:val="clear" w:color="auto" w:fill="FFFFFF"/>
        <w:spacing w:after="0" w:line="240" w:lineRule="auto"/>
        <w:rPr>
          <w:rFonts w:ascii="Times New Roman" w:eastAsia="Times New Roman" w:hAnsi="Times New Roman" w:cs="Times New Roman"/>
          <w:sz w:val="28"/>
          <w:szCs w:val="28"/>
          <w:u w:val="single"/>
          <w:lang w:eastAsia="en-CA"/>
        </w:rPr>
      </w:pPr>
    </w:p>
    <w:p w14:paraId="63E667B3" w14:textId="77777777" w:rsidR="005037C3" w:rsidRDefault="005037C3" w:rsidP="005037C3">
      <w:pPr>
        <w:shd w:val="clear" w:color="auto" w:fill="FFFFFF"/>
        <w:spacing w:after="0" w:line="240" w:lineRule="auto"/>
        <w:rPr>
          <w:rFonts w:ascii="Times New Roman" w:eastAsia="Times New Roman" w:hAnsi="Times New Roman" w:cs="Times New Roman"/>
          <w:sz w:val="28"/>
          <w:szCs w:val="28"/>
          <w:u w:val="single"/>
          <w:lang w:eastAsia="en-CA"/>
        </w:rPr>
      </w:pPr>
    </w:p>
    <w:p w14:paraId="0C9AC501" w14:textId="77777777" w:rsidR="005037C3" w:rsidRDefault="005037C3" w:rsidP="005037C3">
      <w:pPr>
        <w:shd w:val="clear" w:color="auto" w:fill="FFFFFF"/>
        <w:spacing w:after="0" w:line="240" w:lineRule="auto"/>
        <w:rPr>
          <w:rFonts w:ascii="Times New Roman" w:eastAsia="Times New Roman" w:hAnsi="Times New Roman" w:cs="Times New Roman"/>
          <w:sz w:val="28"/>
          <w:szCs w:val="28"/>
          <w:u w:val="single"/>
          <w:lang w:eastAsia="en-CA"/>
        </w:rPr>
      </w:pPr>
    </w:p>
    <w:sdt>
      <w:sdtPr>
        <w:rPr>
          <w:rFonts w:asciiTheme="minorHAnsi" w:eastAsiaTheme="minorHAnsi" w:hAnsiTheme="minorHAnsi" w:cstheme="minorBidi"/>
          <w:color w:val="auto"/>
          <w:kern w:val="2"/>
          <w:sz w:val="22"/>
          <w:szCs w:val="22"/>
          <w:lang w:val="en-CA"/>
          <w14:ligatures w14:val="standardContextual"/>
        </w:rPr>
        <w:id w:val="-1758584440"/>
        <w:docPartObj>
          <w:docPartGallery w:val="Table of Contents"/>
          <w:docPartUnique/>
        </w:docPartObj>
      </w:sdtPr>
      <w:sdtEndPr>
        <w:rPr>
          <w:b/>
          <w:bCs/>
          <w:noProof/>
        </w:rPr>
      </w:sdtEndPr>
      <w:sdtContent>
        <w:p w14:paraId="75D96E06" w14:textId="5C42FA2C" w:rsidR="005C6D33" w:rsidRPr="00A16D5F" w:rsidRDefault="00A16D5F">
          <w:pPr>
            <w:pStyle w:val="TOCHeading"/>
            <w:rPr>
              <w:rStyle w:val="Heading1Char"/>
            </w:rPr>
          </w:pPr>
          <w:r w:rsidRPr="00A16D5F">
            <w:rPr>
              <w:rStyle w:val="Heading1Char"/>
            </w:rPr>
            <w:t xml:space="preserve">Table of </w:t>
          </w:r>
          <w:r w:rsidR="005C6D33" w:rsidRPr="00A16D5F">
            <w:rPr>
              <w:rStyle w:val="Heading1Char"/>
            </w:rPr>
            <w:t>Contents</w:t>
          </w:r>
        </w:p>
        <w:p w14:paraId="7F3AE771" w14:textId="13EFCBDE" w:rsidR="00613184" w:rsidRDefault="005C6D33">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8516705" w:history="1">
            <w:r w:rsidR="00613184" w:rsidRPr="00C16933">
              <w:rPr>
                <w:rStyle w:val="Hyperlink"/>
                <w:noProof/>
              </w:rPr>
              <w:t>Table of Figures</w:t>
            </w:r>
            <w:r w:rsidR="00613184">
              <w:rPr>
                <w:noProof/>
                <w:webHidden/>
              </w:rPr>
              <w:tab/>
            </w:r>
            <w:r w:rsidR="00613184">
              <w:rPr>
                <w:noProof/>
                <w:webHidden/>
              </w:rPr>
              <w:fldChar w:fldCharType="begin"/>
            </w:r>
            <w:r w:rsidR="00613184">
              <w:rPr>
                <w:noProof/>
                <w:webHidden/>
              </w:rPr>
              <w:instrText xml:space="preserve"> PAGEREF _Toc178516705 \h </w:instrText>
            </w:r>
            <w:r w:rsidR="00613184">
              <w:rPr>
                <w:noProof/>
                <w:webHidden/>
              </w:rPr>
            </w:r>
            <w:r w:rsidR="00613184">
              <w:rPr>
                <w:noProof/>
                <w:webHidden/>
              </w:rPr>
              <w:fldChar w:fldCharType="separate"/>
            </w:r>
            <w:r w:rsidR="00524806">
              <w:rPr>
                <w:noProof/>
                <w:webHidden/>
              </w:rPr>
              <w:t>2</w:t>
            </w:r>
            <w:r w:rsidR="00613184">
              <w:rPr>
                <w:noProof/>
                <w:webHidden/>
              </w:rPr>
              <w:fldChar w:fldCharType="end"/>
            </w:r>
          </w:hyperlink>
        </w:p>
        <w:p w14:paraId="11CDC98C" w14:textId="181C6F4A" w:rsidR="00613184" w:rsidRDefault="00613184">
          <w:pPr>
            <w:pStyle w:val="TOC1"/>
            <w:tabs>
              <w:tab w:val="right" w:leader="dot" w:pos="9350"/>
            </w:tabs>
            <w:rPr>
              <w:rFonts w:eastAsiaTheme="minorEastAsia"/>
              <w:noProof/>
              <w:sz w:val="24"/>
              <w:szCs w:val="24"/>
              <w:lang w:eastAsia="en-CA"/>
            </w:rPr>
          </w:pPr>
          <w:hyperlink w:anchor="_Toc178516706" w:history="1">
            <w:r w:rsidRPr="00C16933">
              <w:rPr>
                <w:rStyle w:val="Hyperlink"/>
                <w:noProof/>
              </w:rPr>
              <w:t>Abstract</w:t>
            </w:r>
            <w:r>
              <w:rPr>
                <w:noProof/>
                <w:webHidden/>
              </w:rPr>
              <w:tab/>
            </w:r>
            <w:r>
              <w:rPr>
                <w:noProof/>
                <w:webHidden/>
              </w:rPr>
              <w:fldChar w:fldCharType="begin"/>
            </w:r>
            <w:r>
              <w:rPr>
                <w:noProof/>
                <w:webHidden/>
              </w:rPr>
              <w:instrText xml:space="preserve"> PAGEREF _Toc178516706 \h </w:instrText>
            </w:r>
            <w:r>
              <w:rPr>
                <w:noProof/>
                <w:webHidden/>
              </w:rPr>
            </w:r>
            <w:r>
              <w:rPr>
                <w:noProof/>
                <w:webHidden/>
              </w:rPr>
              <w:fldChar w:fldCharType="separate"/>
            </w:r>
            <w:r w:rsidR="00524806">
              <w:rPr>
                <w:noProof/>
                <w:webHidden/>
              </w:rPr>
              <w:t>4</w:t>
            </w:r>
            <w:r>
              <w:rPr>
                <w:noProof/>
                <w:webHidden/>
              </w:rPr>
              <w:fldChar w:fldCharType="end"/>
            </w:r>
          </w:hyperlink>
        </w:p>
        <w:p w14:paraId="1EB9BE21" w14:textId="3B42BE97" w:rsidR="00613184" w:rsidRDefault="00613184">
          <w:pPr>
            <w:pStyle w:val="TOC1"/>
            <w:tabs>
              <w:tab w:val="right" w:leader="dot" w:pos="9350"/>
            </w:tabs>
            <w:rPr>
              <w:rFonts w:eastAsiaTheme="minorEastAsia"/>
              <w:noProof/>
              <w:sz w:val="24"/>
              <w:szCs w:val="24"/>
              <w:lang w:eastAsia="en-CA"/>
            </w:rPr>
          </w:pPr>
          <w:hyperlink w:anchor="_Toc178516707" w:history="1">
            <w:r w:rsidRPr="00C16933">
              <w:rPr>
                <w:rStyle w:val="Hyperlink"/>
                <w:noProof/>
              </w:rPr>
              <w:t>State-Space Model of a Single Pendulum</w:t>
            </w:r>
            <w:r>
              <w:rPr>
                <w:noProof/>
                <w:webHidden/>
              </w:rPr>
              <w:tab/>
            </w:r>
            <w:r>
              <w:rPr>
                <w:noProof/>
                <w:webHidden/>
              </w:rPr>
              <w:fldChar w:fldCharType="begin"/>
            </w:r>
            <w:r>
              <w:rPr>
                <w:noProof/>
                <w:webHidden/>
              </w:rPr>
              <w:instrText xml:space="preserve"> PAGEREF _Toc178516707 \h </w:instrText>
            </w:r>
            <w:r>
              <w:rPr>
                <w:noProof/>
                <w:webHidden/>
              </w:rPr>
            </w:r>
            <w:r>
              <w:rPr>
                <w:noProof/>
                <w:webHidden/>
              </w:rPr>
              <w:fldChar w:fldCharType="separate"/>
            </w:r>
            <w:r w:rsidR="00524806">
              <w:rPr>
                <w:noProof/>
                <w:webHidden/>
              </w:rPr>
              <w:t>4</w:t>
            </w:r>
            <w:r>
              <w:rPr>
                <w:noProof/>
                <w:webHidden/>
              </w:rPr>
              <w:fldChar w:fldCharType="end"/>
            </w:r>
          </w:hyperlink>
        </w:p>
        <w:p w14:paraId="56BFA94A" w14:textId="49E28933" w:rsidR="00613184" w:rsidRDefault="00613184">
          <w:pPr>
            <w:pStyle w:val="TOC2"/>
            <w:tabs>
              <w:tab w:val="right" w:leader="dot" w:pos="9350"/>
            </w:tabs>
            <w:rPr>
              <w:rFonts w:eastAsiaTheme="minorEastAsia"/>
              <w:noProof/>
              <w:sz w:val="24"/>
              <w:szCs w:val="24"/>
              <w:lang w:eastAsia="en-CA"/>
            </w:rPr>
          </w:pPr>
          <w:hyperlink w:anchor="_Toc178516708" w:history="1">
            <w:r w:rsidRPr="00C16933">
              <w:rPr>
                <w:rStyle w:val="Hyperlink"/>
                <w:noProof/>
              </w:rPr>
              <w:t>Task 1</w:t>
            </w:r>
            <w:r>
              <w:rPr>
                <w:noProof/>
                <w:webHidden/>
              </w:rPr>
              <w:tab/>
            </w:r>
            <w:r>
              <w:rPr>
                <w:noProof/>
                <w:webHidden/>
              </w:rPr>
              <w:fldChar w:fldCharType="begin"/>
            </w:r>
            <w:r>
              <w:rPr>
                <w:noProof/>
                <w:webHidden/>
              </w:rPr>
              <w:instrText xml:space="preserve"> PAGEREF _Toc178516708 \h </w:instrText>
            </w:r>
            <w:r>
              <w:rPr>
                <w:noProof/>
                <w:webHidden/>
              </w:rPr>
            </w:r>
            <w:r>
              <w:rPr>
                <w:noProof/>
                <w:webHidden/>
              </w:rPr>
              <w:fldChar w:fldCharType="separate"/>
            </w:r>
            <w:r w:rsidR="00524806">
              <w:rPr>
                <w:noProof/>
                <w:webHidden/>
              </w:rPr>
              <w:t>4</w:t>
            </w:r>
            <w:r>
              <w:rPr>
                <w:noProof/>
                <w:webHidden/>
              </w:rPr>
              <w:fldChar w:fldCharType="end"/>
            </w:r>
          </w:hyperlink>
        </w:p>
        <w:p w14:paraId="11CE69A8" w14:textId="75547E0B" w:rsidR="00613184" w:rsidRDefault="00613184">
          <w:pPr>
            <w:pStyle w:val="TOC3"/>
            <w:tabs>
              <w:tab w:val="right" w:leader="dot" w:pos="9350"/>
            </w:tabs>
            <w:rPr>
              <w:rFonts w:eastAsiaTheme="minorEastAsia"/>
              <w:noProof/>
              <w:sz w:val="24"/>
              <w:szCs w:val="24"/>
              <w:lang w:eastAsia="en-CA"/>
            </w:rPr>
          </w:pPr>
          <w:hyperlink w:anchor="_Toc178516709" w:history="1">
            <w:r w:rsidRPr="00C16933">
              <w:rPr>
                <w:rStyle w:val="Hyperlink"/>
                <w:noProof/>
              </w:rPr>
              <w:t>Results and Discussions</w:t>
            </w:r>
            <w:r>
              <w:rPr>
                <w:noProof/>
                <w:webHidden/>
              </w:rPr>
              <w:tab/>
            </w:r>
            <w:r>
              <w:rPr>
                <w:noProof/>
                <w:webHidden/>
              </w:rPr>
              <w:fldChar w:fldCharType="begin"/>
            </w:r>
            <w:r>
              <w:rPr>
                <w:noProof/>
                <w:webHidden/>
              </w:rPr>
              <w:instrText xml:space="preserve"> PAGEREF _Toc178516709 \h </w:instrText>
            </w:r>
            <w:r>
              <w:rPr>
                <w:noProof/>
                <w:webHidden/>
              </w:rPr>
            </w:r>
            <w:r>
              <w:rPr>
                <w:noProof/>
                <w:webHidden/>
              </w:rPr>
              <w:fldChar w:fldCharType="separate"/>
            </w:r>
            <w:r w:rsidR="00524806">
              <w:rPr>
                <w:noProof/>
                <w:webHidden/>
              </w:rPr>
              <w:t>4</w:t>
            </w:r>
            <w:r>
              <w:rPr>
                <w:noProof/>
                <w:webHidden/>
              </w:rPr>
              <w:fldChar w:fldCharType="end"/>
            </w:r>
          </w:hyperlink>
        </w:p>
        <w:p w14:paraId="36B8097B" w14:textId="1AA1DDBB" w:rsidR="00613184" w:rsidRDefault="00613184">
          <w:pPr>
            <w:pStyle w:val="TOC2"/>
            <w:tabs>
              <w:tab w:val="right" w:leader="dot" w:pos="9350"/>
            </w:tabs>
            <w:rPr>
              <w:rFonts w:eastAsiaTheme="minorEastAsia"/>
              <w:noProof/>
              <w:sz w:val="24"/>
              <w:szCs w:val="24"/>
              <w:lang w:eastAsia="en-CA"/>
            </w:rPr>
          </w:pPr>
          <w:hyperlink w:anchor="_Toc178516710" w:history="1">
            <w:r w:rsidRPr="00C16933">
              <w:rPr>
                <w:rStyle w:val="Hyperlink"/>
                <w:noProof/>
              </w:rPr>
              <w:t>Task 2</w:t>
            </w:r>
            <w:r>
              <w:rPr>
                <w:noProof/>
                <w:webHidden/>
              </w:rPr>
              <w:tab/>
            </w:r>
            <w:r>
              <w:rPr>
                <w:noProof/>
                <w:webHidden/>
              </w:rPr>
              <w:fldChar w:fldCharType="begin"/>
            </w:r>
            <w:r>
              <w:rPr>
                <w:noProof/>
                <w:webHidden/>
              </w:rPr>
              <w:instrText xml:space="preserve"> PAGEREF _Toc178516710 \h </w:instrText>
            </w:r>
            <w:r>
              <w:rPr>
                <w:noProof/>
                <w:webHidden/>
              </w:rPr>
            </w:r>
            <w:r>
              <w:rPr>
                <w:noProof/>
                <w:webHidden/>
              </w:rPr>
              <w:fldChar w:fldCharType="separate"/>
            </w:r>
            <w:r w:rsidR="00524806">
              <w:rPr>
                <w:noProof/>
                <w:webHidden/>
              </w:rPr>
              <w:t>4</w:t>
            </w:r>
            <w:r>
              <w:rPr>
                <w:noProof/>
                <w:webHidden/>
              </w:rPr>
              <w:fldChar w:fldCharType="end"/>
            </w:r>
          </w:hyperlink>
        </w:p>
        <w:p w14:paraId="4D50770B" w14:textId="5221565B" w:rsidR="00613184" w:rsidRDefault="00613184">
          <w:pPr>
            <w:pStyle w:val="TOC3"/>
            <w:tabs>
              <w:tab w:val="right" w:leader="dot" w:pos="9350"/>
            </w:tabs>
            <w:rPr>
              <w:rFonts w:eastAsiaTheme="minorEastAsia"/>
              <w:noProof/>
              <w:sz w:val="24"/>
              <w:szCs w:val="24"/>
              <w:lang w:eastAsia="en-CA"/>
            </w:rPr>
          </w:pPr>
          <w:hyperlink w:anchor="_Toc178516711" w:history="1">
            <w:r w:rsidRPr="00C16933">
              <w:rPr>
                <w:rStyle w:val="Hyperlink"/>
                <w:noProof/>
              </w:rPr>
              <w:t>Results and Discussions</w:t>
            </w:r>
            <w:r>
              <w:rPr>
                <w:noProof/>
                <w:webHidden/>
              </w:rPr>
              <w:tab/>
            </w:r>
            <w:r>
              <w:rPr>
                <w:noProof/>
                <w:webHidden/>
              </w:rPr>
              <w:fldChar w:fldCharType="begin"/>
            </w:r>
            <w:r>
              <w:rPr>
                <w:noProof/>
                <w:webHidden/>
              </w:rPr>
              <w:instrText xml:space="preserve"> PAGEREF _Toc178516711 \h </w:instrText>
            </w:r>
            <w:r>
              <w:rPr>
                <w:noProof/>
                <w:webHidden/>
              </w:rPr>
            </w:r>
            <w:r>
              <w:rPr>
                <w:noProof/>
                <w:webHidden/>
              </w:rPr>
              <w:fldChar w:fldCharType="separate"/>
            </w:r>
            <w:r w:rsidR="00524806">
              <w:rPr>
                <w:noProof/>
                <w:webHidden/>
              </w:rPr>
              <w:t>4</w:t>
            </w:r>
            <w:r>
              <w:rPr>
                <w:noProof/>
                <w:webHidden/>
              </w:rPr>
              <w:fldChar w:fldCharType="end"/>
            </w:r>
          </w:hyperlink>
        </w:p>
        <w:p w14:paraId="22F3C627" w14:textId="27AC9B07" w:rsidR="00613184" w:rsidRDefault="00613184">
          <w:pPr>
            <w:pStyle w:val="TOC2"/>
            <w:tabs>
              <w:tab w:val="right" w:leader="dot" w:pos="9350"/>
            </w:tabs>
            <w:rPr>
              <w:rFonts w:eastAsiaTheme="minorEastAsia"/>
              <w:noProof/>
              <w:sz w:val="24"/>
              <w:szCs w:val="24"/>
              <w:lang w:eastAsia="en-CA"/>
            </w:rPr>
          </w:pPr>
          <w:hyperlink w:anchor="_Toc178516712" w:history="1">
            <w:r w:rsidRPr="00C16933">
              <w:rPr>
                <w:rStyle w:val="Hyperlink"/>
                <w:noProof/>
              </w:rPr>
              <w:t>Task 3</w:t>
            </w:r>
            <w:r>
              <w:rPr>
                <w:noProof/>
                <w:webHidden/>
              </w:rPr>
              <w:tab/>
            </w:r>
            <w:r>
              <w:rPr>
                <w:noProof/>
                <w:webHidden/>
              </w:rPr>
              <w:fldChar w:fldCharType="begin"/>
            </w:r>
            <w:r>
              <w:rPr>
                <w:noProof/>
                <w:webHidden/>
              </w:rPr>
              <w:instrText xml:space="preserve"> PAGEREF _Toc178516712 \h </w:instrText>
            </w:r>
            <w:r>
              <w:rPr>
                <w:noProof/>
                <w:webHidden/>
              </w:rPr>
            </w:r>
            <w:r>
              <w:rPr>
                <w:noProof/>
                <w:webHidden/>
              </w:rPr>
              <w:fldChar w:fldCharType="separate"/>
            </w:r>
            <w:r w:rsidR="00524806">
              <w:rPr>
                <w:noProof/>
                <w:webHidden/>
              </w:rPr>
              <w:t>6</w:t>
            </w:r>
            <w:r>
              <w:rPr>
                <w:noProof/>
                <w:webHidden/>
              </w:rPr>
              <w:fldChar w:fldCharType="end"/>
            </w:r>
          </w:hyperlink>
        </w:p>
        <w:p w14:paraId="7D0581E2" w14:textId="34E29495" w:rsidR="00613184" w:rsidRDefault="00613184">
          <w:pPr>
            <w:pStyle w:val="TOC3"/>
            <w:tabs>
              <w:tab w:val="right" w:leader="dot" w:pos="9350"/>
            </w:tabs>
            <w:rPr>
              <w:rFonts w:eastAsiaTheme="minorEastAsia"/>
              <w:noProof/>
              <w:sz w:val="24"/>
              <w:szCs w:val="24"/>
              <w:lang w:eastAsia="en-CA"/>
            </w:rPr>
          </w:pPr>
          <w:hyperlink w:anchor="_Toc178516713" w:history="1">
            <w:r w:rsidRPr="00C16933">
              <w:rPr>
                <w:rStyle w:val="Hyperlink"/>
                <w:noProof/>
              </w:rPr>
              <w:t>Results and Discussions</w:t>
            </w:r>
            <w:r>
              <w:rPr>
                <w:noProof/>
                <w:webHidden/>
              </w:rPr>
              <w:tab/>
            </w:r>
            <w:r>
              <w:rPr>
                <w:noProof/>
                <w:webHidden/>
              </w:rPr>
              <w:fldChar w:fldCharType="begin"/>
            </w:r>
            <w:r>
              <w:rPr>
                <w:noProof/>
                <w:webHidden/>
              </w:rPr>
              <w:instrText xml:space="preserve"> PAGEREF _Toc178516713 \h </w:instrText>
            </w:r>
            <w:r>
              <w:rPr>
                <w:noProof/>
                <w:webHidden/>
              </w:rPr>
            </w:r>
            <w:r>
              <w:rPr>
                <w:noProof/>
                <w:webHidden/>
              </w:rPr>
              <w:fldChar w:fldCharType="separate"/>
            </w:r>
            <w:r w:rsidR="00524806">
              <w:rPr>
                <w:noProof/>
                <w:webHidden/>
              </w:rPr>
              <w:t>6</w:t>
            </w:r>
            <w:r>
              <w:rPr>
                <w:noProof/>
                <w:webHidden/>
              </w:rPr>
              <w:fldChar w:fldCharType="end"/>
            </w:r>
          </w:hyperlink>
        </w:p>
        <w:p w14:paraId="5754B263" w14:textId="6786F7A3" w:rsidR="00613184" w:rsidRDefault="00613184">
          <w:pPr>
            <w:pStyle w:val="TOC2"/>
            <w:tabs>
              <w:tab w:val="right" w:leader="dot" w:pos="9350"/>
            </w:tabs>
            <w:rPr>
              <w:rFonts w:eastAsiaTheme="minorEastAsia"/>
              <w:noProof/>
              <w:sz w:val="24"/>
              <w:szCs w:val="24"/>
              <w:lang w:eastAsia="en-CA"/>
            </w:rPr>
          </w:pPr>
          <w:hyperlink w:anchor="_Toc178516714" w:history="1">
            <w:r w:rsidRPr="00C16933">
              <w:rPr>
                <w:rStyle w:val="Hyperlink"/>
                <w:noProof/>
              </w:rPr>
              <w:t>Task 4</w:t>
            </w:r>
            <w:r>
              <w:rPr>
                <w:noProof/>
                <w:webHidden/>
              </w:rPr>
              <w:tab/>
            </w:r>
            <w:r>
              <w:rPr>
                <w:noProof/>
                <w:webHidden/>
              </w:rPr>
              <w:fldChar w:fldCharType="begin"/>
            </w:r>
            <w:r>
              <w:rPr>
                <w:noProof/>
                <w:webHidden/>
              </w:rPr>
              <w:instrText xml:space="preserve"> PAGEREF _Toc178516714 \h </w:instrText>
            </w:r>
            <w:r>
              <w:rPr>
                <w:noProof/>
                <w:webHidden/>
              </w:rPr>
            </w:r>
            <w:r>
              <w:rPr>
                <w:noProof/>
                <w:webHidden/>
              </w:rPr>
              <w:fldChar w:fldCharType="separate"/>
            </w:r>
            <w:r w:rsidR="00524806">
              <w:rPr>
                <w:noProof/>
                <w:webHidden/>
              </w:rPr>
              <w:t>8</w:t>
            </w:r>
            <w:r>
              <w:rPr>
                <w:noProof/>
                <w:webHidden/>
              </w:rPr>
              <w:fldChar w:fldCharType="end"/>
            </w:r>
          </w:hyperlink>
        </w:p>
        <w:p w14:paraId="674C6065" w14:textId="38708DFF" w:rsidR="00613184" w:rsidRDefault="00613184">
          <w:pPr>
            <w:pStyle w:val="TOC3"/>
            <w:tabs>
              <w:tab w:val="right" w:leader="dot" w:pos="9350"/>
            </w:tabs>
            <w:rPr>
              <w:rFonts w:eastAsiaTheme="minorEastAsia"/>
              <w:noProof/>
              <w:sz w:val="24"/>
              <w:szCs w:val="24"/>
              <w:lang w:eastAsia="en-CA"/>
            </w:rPr>
          </w:pPr>
          <w:hyperlink w:anchor="_Toc178516715" w:history="1">
            <w:r w:rsidRPr="00C16933">
              <w:rPr>
                <w:rStyle w:val="Hyperlink"/>
                <w:noProof/>
              </w:rPr>
              <w:t>Results and Discussions</w:t>
            </w:r>
            <w:r>
              <w:rPr>
                <w:noProof/>
                <w:webHidden/>
              </w:rPr>
              <w:tab/>
            </w:r>
            <w:r>
              <w:rPr>
                <w:noProof/>
                <w:webHidden/>
              </w:rPr>
              <w:fldChar w:fldCharType="begin"/>
            </w:r>
            <w:r>
              <w:rPr>
                <w:noProof/>
                <w:webHidden/>
              </w:rPr>
              <w:instrText xml:space="preserve"> PAGEREF _Toc178516715 \h </w:instrText>
            </w:r>
            <w:r>
              <w:rPr>
                <w:noProof/>
                <w:webHidden/>
              </w:rPr>
            </w:r>
            <w:r>
              <w:rPr>
                <w:noProof/>
                <w:webHidden/>
              </w:rPr>
              <w:fldChar w:fldCharType="separate"/>
            </w:r>
            <w:r w:rsidR="00524806">
              <w:rPr>
                <w:noProof/>
                <w:webHidden/>
              </w:rPr>
              <w:t>8</w:t>
            </w:r>
            <w:r>
              <w:rPr>
                <w:noProof/>
                <w:webHidden/>
              </w:rPr>
              <w:fldChar w:fldCharType="end"/>
            </w:r>
          </w:hyperlink>
        </w:p>
        <w:p w14:paraId="781AFA20" w14:textId="2CFC5990" w:rsidR="00613184" w:rsidRDefault="00613184">
          <w:pPr>
            <w:pStyle w:val="TOC2"/>
            <w:tabs>
              <w:tab w:val="right" w:leader="dot" w:pos="9350"/>
            </w:tabs>
            <w:rPr>
              <w:rFonts w:eastAsiaTheme="minorEastAsia"/>
              <w:noProof/>
              <w:sz w:val="24"/>
              <w:szCs w:val="24"/>
              <w:lang w:eastAsia="en-CA"/>
            </w:rPr>
          </w:pPr>
          <w:hyperlink w:anchor="_Toc178516716" w:history="1">
            <w:r w:rsidRPr="00C16933">
              <w:rPr>
                <w:rStyle w:val="Hyperlink"/>
                <w:noProof/>
              </w:rPr>
              <w:t>Bonus Task</w:t>
            </w:r>
            <w:r>
              <w:rPr>
                <w:noProof/>
                <w:webHidden/>
              </w:rPr>
              <w:tab/>
            </w:r>
            <w:r>
              <w:rPr>
                <w:noProof/>
                <w:webHidden/>
              </w:rPr>
              <w:fldChar w:fldCharType="begin"/>
            </w:r>
            <w:r>
              <w:rPr>
                <w:noProof/>
                <w:webHidden/>
              </w:rPr>
              <w:instrText xml:space="preserve"> PAGEREF _Toc178516716 \h </w:instrText>
            </w:r>
            <w:r>
              <w:rPr>
                <w:noProof/>
                <w:webHidden/>
              </w:rPr>
            </w:r>
            <w:r>
              <w:rPr>
                <w:noProof/>
                <w:webHidden/>
              </w:rPr>
              <w:fldChar w:fldCharType="separate"/>
            </w:r>
            <w:r w:rsidR="00524806">
              <w:rPr>
                <w:noProof/>
                <w:webHidden/>
              </w:rPr>
              <w:t>9</w:t>
            </w:r>
            <w:r>
              <w:rPr>
                <w:noProof/>
                <w:webHidden/>
              </w:rPr>
              <w:fldChar w:fldCharType="end"/>
            </w:r>
          </w:hyperlink>
        </w:p>
        <w:p w14:paraId="3DFA8BFF" w14:textId="16BD2381" w:rsidR="00613184" w:rsidRDefault="00613184">
          <w:pPr>
            <w:pStyle w:val="TOC3"/>
            <w:tabs>
              <w:tab w:val="right" w:leader="dot" w:pos="9350"/>
            </w:tabs>
            <w:rPr>
              <w:rFonts w:eastAsiaTheme="minorEastAsia"/>
              <w:noProof/>
              <w:sz w:val="24"/>
              <w:szCs w:val="24"/>
              <w:lang w:eastAsia="en-CA"/>
            </w:rPr>
          </w:pPr>
          <w:hyperlink w:anchor="_Toc178516717" w:history="1">
            <w:r w:rsidRPr="00C16933">
              <w:rPr>
                <w:rStyle w:val="Hyperlink"/>
                <w:noProof/>
              </w:rPr>
              <w:t>Results and Discussions</w:t>
            </w:r>
            <w:r>
              <w:rPr>
                <w:noProof/>
                <w:webHidden/>
              </w:rPr>
              <w:tab/>
            </w:r>
            <w:r>
              <w:rPr>
                <w:noProof/>
                <w:webHidden/>
              </w:rPr>
              <w:fldChar w:fldCharType="begin"/>
            </w:r>
            <w:r>
              <w:rPr>
                <w:noProof/>
                <w:webHidden/>
              </w:rPr>
              <w:instrText xml:space="preserve"> PAGEREF _Toc178516717 \h </w:instrText>
            </w:r>
            <w:r>
              <w:rPr>
                <w:noProof/>
                <w:webHidden/>
              </w:rPr>
            </w:r>
            <w:r>
              <w:rPr>
                <w:noProof/>
                <w:webHidden/>
              </w:rPr>
              <w:fldChar w:fldCharType="separate"/>
            </w:r>
            <w:r w:rsidR="00524806">
              <w:rPr>
                <w:noProof/>
                <w:webHidden/>
              </w:rPr>
              <w:t>9</w:t>
            </w:r>
            <w:r>
              <w:rPr>
                <w:noProof/>
                <w:webHidden/>
              </w:rPr>
              <w:fldChar w:fldCharType="end"/>
            </w:r>
          </w:hyperlink>
        </w:p>
        <w:p w14:paraId="4FD97E8B" w14:textId="4FFC8D05" w:rsidR="00613184" w:rsidRDefault="00613184">
          <w:pPr>
            <w:pStyle w:val="TOC1"/>
            <w:tabs>
              <w:tab w:val="right" w:leader="dot" w:pos="9350"/>
            </w:tabs>
            <w:rPr>
              <w:rFonts w:eastAsiaTheme="minorEastAsia"/>
              <w:noProof/>
              <w:sz w:val="24"/>
              <w:szCs w:val="24"/>
              <w:lang w:eastAsia="en-CA"/>
            </w:rPr>
          </w:pPr>
          <w:hyperlink w:anchor="_Toc178516718" w:history="1">
            <w:r w:rsidRPr="00C16933">
              <w:rPr>
                <w:rStyle w:val="Hyperlink"/>
                <w:noProof/>
              </w:rPr>
              <w:t>State-Space Model of a Double Mass-Spring-Damper System</w:t>
            </w:r>
            <w:r>
              <w:rPr>
                <w:noProof/>
                <w:webHidden/>
              </w:rPr>
              <w:tab/>
            </w:r>
            <w:r>
              <w:rPr>
                <w:noProof/>
                <w:webHidden/>
              </w:rPr>
              <w:fldChar w:fldCharType="begin"/>
            </w:r>
            <w:r>
              <w:rPr>
                <w:noProof/>
                <w:webHidden/>
              </w:rPr>
              <w:instrText xml:space="preserve"> PAGEREF _Toc178516718 \h </w:instrText>
            </w:r>
            <w:r>
              <w:rPr>
                <w:noProof/>
                <w:webHidden/>
              </w:rPr>
            </w:r>
            <w:r>
              <w:rPr>
                <w:noProof/>
                <w:webHidden/>
              </w:rPr>
              <w:fldChar w:fldCharType="separate"/>
            </w:r>
            <w:r w:rsidR="00524806">
              <w:rPr>
                <w:noProof/>
                <w:webHidden/>
              </w:rPr>
              <w:t>11</w:t>
            </w:r>
            <w:r>
              <w:rPr>
                <w:noProof/>
                <w:webHidden/>
              </w:rPr>
              <w:fldChar w:fldCharType="end"/>
            </w:r>
          </w:hyperlink>
        </w:p>
        <w:p w14:paraId="65D86A38" w14:textId="6989392F" w:rsidR="00613184" w:rsidRDefault="00613184">
          <w:pPr>
            <w:pStyle w:val="TOC2"/>
            <w:tabs>
              <w:tab w:val="right" w:leader="dot" w:pos="9350"/>
            </w:tabs>
            <w:rPr>
              <w:rFonts w:eastAsiaTheme="minorEastAsia"/>
              <w:noProof/>
              <w:sz w:val="24"/>
              <w:szCs w:val="24"/>
              <w:lang w:eastAsia="en-CA"/>
            </w:rPr>
          </w:pPr>
          <w:hyperlink w:anchor="_Toc178516719" w:history="1">
            <w:r w:rsidRPr="00C16933">
              <w:rPr>
                <w:rStyle w:val="Hyperlink"/>
                <w:noProof/>
              </w:rPr>
              <w:t>Task 5</w:t>
            </w:r>
            <w:r>
              <w:rPr>
                <w:noProof/>
                <w:webHidden/>
              </w:rPr>
              <w:tab/>
            </w:r>
            <w:r>
              <w:rPr>
                <w:noProof/>
                <w:webHidden/>
              </w:rPr>
              <w:fldChar w:fldCharType="begin"/>
            </w:r>
            <w:r>
              <w:rPr>
                <w:noProof/>
                <w:webHidden/>
              </w:rPr>
              <w:instrText xml:space="preserve"> PAGEREF _Toc178516719 \h </w:instrText>
            </w:r>
            <w:r>
              <w:rPr>
                <w:noProof/>
                <w:webHidden/>
              </w:rPr>
            </w:r>
            <w:r>
              <w:rPr>
                <w:noProof/>
                <w:webHidden/>
              </w:rPr>
              <w:fldChar w:fldCharType="separate"/>
            </w:r>
            <w:r w:rsidR="00524806">
              <w:rPr>
                <w:noProof/>
                <w:webHidden/>
              </w:rPr>
              <w:t>11</w:t>
            </w:r>
            <w:r>
              <w:rPr>
                <w:noProof/>
                <w:webHidden/>
              </w:rPr>
              <w:fldChar w:fldCharType="end"/>
            </w:r>
          </w:hyperlink>
        </w:p>
        <w:p w14:paraId="3A6FCA60" w14:textId="18A43137" w:rsidR="00613184" w:rsidRDefault="00613184">
          <w:pPr>
            <w:pStyle w:val="TOC3"/>
            <w:tabs>
              <w:tab w:val="right" w:leader="dot" w:pos="9350"/>
            </w:tabs>
            <w:rPr>
              <w:rFonts w:eastAsiaTheme="minorEastAsia"/>
              <w:noProof/>
              <w:sz w:val="24"/>
              <w:szCs w:val="24"/>
              <w:lang w:eastAsia="en-CA"/>
            </w:rPr>
          </w:pPr>
          <w:hyperlink w:anchor="_Toc178516720" w:history="1">
            <w:r w:rsidRPr="00C16933">
              <w:rPr>
                <w:rStyle w:val="Hyperlink"/>
                <w:noProof/>
              </w:rPr>
              <w:t>Results and Discussions</w:t>
            </w:r>
            <w:r>
              <w:rPr>
                <w:noProof/>
                <w:webHidden/>
              </w:rPr>
              <w:tab/>
            </w:r>
            <w:r>
              <w:rPr>
                <w:noProof/>
                <w:webHidden/>
              </w:rPr>
              <w:fldChar w:fldCharType="begin"/>
            </w:r>
            <w:r>
              <w:rPr>
                <w:noProof/>
                <w:webHidden/>
              </w:rPr>
              <w:instrText xml:space="preserve"> PAGEREF _Toc178516720 \h </w:instrText>
            </w:r>
            <w:r>
              <w:rPr>
                <w:noProof/>
                <w:webHidden/>
              </w:rPr>
            </w:r>
            <w:r>
              <w:rPr>
                <w:noProof/>
                <w:webHidden/>
              </w:rPr>
              <w:fldChar w:fldCharType="separate"/>
            </w:r>
            <w:r w:rsidR="00524806">
              <w:rPr>
                <w:noProof/>
                <w:webHidden/>
              </w:rPr>
              <w:t>12</w:t>
            </w:r>
            <w:r>
              <w:rPr>
                <w:noProof/>
                <w:webHidden/>
              </w:rPr>
              <w:fldChar w:fldCharType="end"/>
            </w:r>
          </w:hyperlink>
        </w:p>
        <w:p w14:paraId="6DB38B28" w14:textId="3123B74F" w:rsidR="00613184" w:rsidRDefault="00613184">
          <w:pPr>
            <w:pStyle w:val="TOC2"/>
            <w:tabs>
              <w:tab w:val="right" w:leader="dot" w:pos="9350"/>
            </w:tabs>
            <w:rPr>
              <w:rFonts w:eastAsiaTheme="minorEastAsia"/>
              <w:noProof/>
              <w:sz w:val="24"/>
              <w:szCs w:val="24"/>
              <w:lang w:eastAsia="en-CA"/>
            </w:rPr>
          </w:pPr>
          <w:hyperlink w:anchor="_Toc178516721" w:history="1">
            <w:r w:rsidRPr="00C16933">
              <w:rPr>
                <w:rStyle w:val="Hyperlink"/>
                <w:noProof/>
              </w:rPr>
              <w:t>Task 6 and 7</w:t>
            </w:r>
            <w:r>
              <w:rPr>
                <w:noProof/>
                <w:webHidden/>
              </w:rPr>
              <w:tab/>
            </w:r>
            <w:r>
              <w:rPr>
                <w:noProof/>
                <w:webHidden/>
              </w:rPr>
              <w:fldChar w:fldCharType="begin"/>
            </w:r>
            <w:r>
              <w:rPr>
                <w:noProof/>
                <w:webHidden/>
              </w:rPr>
              <w:instrText xml:space="preserve"> PAGEREF _Toc178516721 \h </w:instrText>
            </w:r>
            <w:r>
              <w:rPr>
                <w:noProof/>
                <w:webHidden/>
              </w:rPr>
            </w:r>
            <w:r>
              <w:rPr>
                <w:noProof/>
                <w:webHidden/>
              </w:rPr>
              <w:fldChar w:fldCharType="separate"/>
            </w:r>
            <w:r w:rsidR="00524806">
              <w:rPr>
                <w:noProof/>
                <w:webHidden/>
              </w:rPr>
              <w:t>13</w:t>
            </w:r>
            <w:r>
              <w:rPr>
                <w:noProof/>
                <w:webHidden/>
              </w:rPr>
              <w:fldChar w:fldCharType="end"/>
            </w:r>
          </w:hyperlink>
        </w:p>
        <w:p w14:paraId="1BEE65E9" w14:textId="19A41BB4" w:rsidR="00613184" w:rsidRDefault="00613184">
          <w:pPr>
            <w:pStyle w:val="TOC3"/>
            <w:tabs>
              <w:tab w:val="right" w:leader="dot" w:pos="9350"/>
            </w:tabs>
            <w:rPr>
              <w:rFonts w:eastAsiaTheme="minorEastAsia"/>
              <w:noProof/>
              <w:sz w:val="24"/>
              <w:szCs w:val="24"/>
              <w:lang w:eastAsia="en-CA"/>
            </w:rPr>
          </w:pPr>
          <w:hyperlink w:anchor="_Toc178516722" w:history="1">
            <w:r w:rsidRPr="00C16933">
              <w:rPr>
                <w:rStyle w:val="Hyperlink"/>
                <w:noProof/>
              </w:rPr>
              <w:t>Results and Discussions</w:t>
            </w:r>
            <w:r>
              <w:rPr>
                <w:noProof/>
                <w:webHidden/>
              </w:rPr>
              <w:tab/>
            </w:r>
            <w:r>
              <w:rPr>
                <w:noProof/>
                <w:webHidden/>
              </w:rPr>
              <w:fldChar w:fldCharType="begin"/>
            </w:r>
            <w:r>
              <w:rPr>
                <w:noProof/>
                <w:webHidden/>
              </w:rPr>
              <w:instrText xml:space="preserve"> PAGEREF _Toc178516722 \h </w:instrText>
            </w:r>
            <w:r>
              <w:rPr>
                <w:noProof/>
                <w:webHidden/>
              </w:rPr>
            </w:r>
            <w:r>
              <w:rPr>
                <w:noProof/>
                <w:webHidden/>
              </w:rPr>
              <w:fldChar w:fldCharType="separate"/>
            </w:r>
            <w:r w:rsidR="00524806">
              <w:rPr>
                <w:noProof/>
                <w:webHidden/>
              </w:rPr>
              <w:t>14</w:t>
            </w:r>
            <w:r>
              <w:rPr>
                <w:noProof/>
                <w:webHidden/>
              </w:rPr>
              <w:fldChar w:fldCharType="end"/>
            </w:r>
          </w:hyperlink>
        </w:p>
        <w:p w14:paraId="23C8502C" w14:textId="4D436A29" w:rsidR="00613184" w:rsidRDefault="00613184">
          <w:pPr>
            <w:pStyle w:val="TOC1"/>
            <w:tabs>
              <w:tab w:val="right" w:leader="dot" w:pos="9350"/>
            </w:tabs>
            <w:rPr>
              <w:rFonts w:eastAsiaTheme="minorEastAsia"/>
              <w:noProof/>
              <w:sz w:val="24"/>
              <w:szCs w:val="24"/>
              <w:lang w:eastAsia="en-CA"/>
            </w:rPr>
          </w:pPr>
          <w:hyperlink w:anchor="_Toc178516723" w:history="1">
            <w:r w:rsidRPr="00C16933">
              <w:rPr>
                <w:rStyle w:val="Hyperlink"/>
                <w:noProof/>
              </w:rPr>
              <w:t>Conclusions</w:t>
            </w:r>
            <w:r>
              <w:rPr>
                <w:noProof/>
                <w:webHidden/>
              </w:rPr>
              <w:tab/>
            </w:r>
            <w:r>
              <w:rPr>
                <w:noProof/>
                <w:webHidden/>
              </w:rPr>
              <w:fldChar w:fldCharType="begin"/>
            </w:r>
            <w:r>
              <w:rPr>
                <w:noProof/>
                <w:webHidden/>
              </w:rPr>
              <w:instrText xml:space="preserve"> PAGEREF _Toc178516723 \h </w:instrText>
            </w:r>
            <w:r>
              <w:rPr>
                <w:noProof/>
                <w:webHidden/>
              </w:rPr>
            </w:r>
            <w:r>
              <w:rPr>
                <w:noProof/>
                <w:webHidden/>
              </w:rPr>
              <w:fldChar w:fldCharType="separate"/>
            </w:r>
            <w:r w:rsidR="00524806">
              <w:rPr>
                <w:noProof/>
                <w:webHidden/>
              </w:rPr>
              <w:t>16</w:t>
            </w:r>
            <w:r>
              <w:rPr>
                <w:noProof/>
                <w:webHidden/>
              </w:rPr>
              <w:fldChar w:fldCharType="end"/>
            </w:r>
          </w:hyperlink>
        </w:p>
        <w:p w14:paraId="56B8681F" w14:textId="4A6BE184" w:rsidR="00613184" w:rsidRDefault="00613184">
          <w:pPr>
            <w:pStyle w:val="TOC1"/>
            <w:tabs>
              <w:tab w:val="right" w:leader="dot" w:pos="9350"/>
            </w:tabs>
            <w:rPr>
              <w:rFonts w:eastAsiaTheme="minorEastAsia"/>
              <w:noProof/>
              <w:sz w:val="24"/>
              <w:szCs w:val="24"/>
              <w:lang w:eastAsia="en-CA"/>
            </w:rPr>
          </w:pPr>
          <w:hyperlink w:anchor="_Toc178516724" w:history="1">
            <w:r w:rsidRPr="00C16933">
              <w:rPr>
                <w:rStyle w:val="Hyperlink"/>
                <w:noProof/>
              </w:rPr>
              <w:t>Appendix</w:t>
            </w:r>
            <w:r>
              <w:rPr>
                <w:noProof/>
                <w:webHidden/>
              </w:rPr>
              <w:tab/>
            </w:r>
            <w:r>
              <w:rPr>
                <w:noProof/>
                <w:webHidden/>
              </w:rPr>
              <w:fldChar w:fldCharType="begin"/>
            </w:r>
            <w:r>
              <w:rPr>
                <w:noProof/>
                <w:webHidden/>
              </w:rPr>
              <w:instrText xml:space="preserve"> PAGEREF _Toc178516724 \h </w:instrText>
            </w:r>
            <w:r>
              <w:rPr>
                <w:noProof/>
                <w:webHidden/>
              </w:rPr>
            </w:r>
            <w:r>
              <w:rPr>
                <w:noProof/>
                <w:webHidden/>
              </w:rPr>
              <w:fldChar w:fldCharType="separate"/>
            </w:r>
            <w:r w:rsidR="00524806">
              <w:rPr>
                <w:noProof/>
                <w:webHidden/>
              </w:rPr>
              <w:t>18</w:t>
            </w:r>
            <w:r>
              <w:rPr>
                <w:noProof/>
                <w:webHidden/>
              </w:rPr>
              <w:fldChar w:fldCharType="end"/>
            </w:r>
          </w:hyperlink>
        </w:p>
        <w:p w14:paraId="5FA0620B" w14:textId="42C78BE1" w:rsidR="00613184" w:rsidRDefault="00613184" w:rsidP="00C46B25">
          <w:pPr>
            <w:pStyle w:val="TOC2"/>
            <w:tabs>
              <w:tab w:val="right" w:leader="dot" w:pos="9350"/>
            </w:tabs>
            <w:rPr>
              <w:rFonts w:eastAsiaTheme="minorEastAsia"/>
              <w:noProof/>
              <w:sz w:val="24"/>
              <w:szCs w:val="24"/>
              <w:lang w:eastAsia="en-CA"/>
            </w:rPr>
          </w:pPr>
          <w:hyperlink w:anchor="_Toc178516725" w:history="1">
            <w:r w:rsidRPr="00C16933">
              <w:rPr>
                <w:rStyle w:val="Hyperlink"/>
                <w:noProof/>
              </w:rPr>
              <w:t>Appendix A: Handwritten Solutions</w:t>
            </w:r>
            <w:r>
              <w:rPr>
                <w:noProof/>
                <w:webHidden/>
              </w:rPr>
              <w:tab/>
            </w:r>
            <w:r>
              <w:rPr>
                <w:noProof/>
                <w:webHidden/>
              </w:rPr>
              <w:fldChar w:fldCharType="begin"/>
            </w:r>
            <w:r>
              <w:rPr>
                <w:noProof/>
                <w:webHidden/>
              </w:rPr>
              <w:instrText xml:space="preserve"> PAGEREF _Toc178516725 \h </w:instrText>
            </w:r>
            <w:r>
              <w:rPr>
                <w:noProof/>
                <w:webHidden/>
              </w:rPr>
            </w:r>
            <w:r>
              <w:rPr>
                <w:noProof/>
                <w:webHidden/>
              </w:rPr>
              <w:fldChar w:fldCharType="separate"/>
            </w:r>
            <w:r w:rsidR="00524806">
              <w:rPr>
                <w:noProof/>
                <w:webHidden/>
              </w:rPr>
              <w:t>18</w:t>
            </w:r>
            <w:r>
              <w:rPr>
                <w:noProof/>
                <w:webHidden/>
              </w:rPr>
              <w:fldChar w:fldCharType="end"/>
            </w:r>
          </w:hyperlink>
        </w:p>
        <w:p w14:paraId="26DE2753" w14:textId="3D6F1BA7" w:rsidR="00613184" w:rsidRDefault="00613184">
          <w:pPr>
            <w:pStyle w:val="TOC2"/>
            <w:tabs>
              <w:tab w:val="right" w:leader="dot" w:pos="9350"/>
            </w:tabs>
            <w:rPr>
              <w:rFonts w:eastAsiaTheme="minorEastAsia"/>
              <w:noProof/>
              <w:sz w:val="24"/>
              <w:szCs w:val="24"/>
              <w:lang w:eastAsia="en-CA"/>
            </w:rPr>
          </w:pPr>
          <w:hyperlink w:anchor="_Toc178516727" w:history="1">
            <w:r w:rsidRPr="00C16933">
              <w:rPr>
                <w:rStyle w:val="Hyperlink"/>
                <w:noProof/>
              </w:rPr>
              <w:t>Appendix B: Location of Files</w:t>
            </w:r>
            <w:r>
              <w:rPr>
                <w:noProof/>
                <w:webHidden/>
              </w:rPr>
              <w:tab/>
            </w:r>
            <w:r>
              <w:rPr>
                <w:noProof/>
                <w:webHidden/>
              </w:rPr>
              <w:fldChar w:fldCharType="begin"/>
            </w:r>
            <w:r>
              <w:rPr>
                <w:noProof/>
                <w:webHidden/>
              </w:rPr>
              <w:instrText xml:space="preserve"> PAGEREF _Toc178516727 \h </w:instrText>
            </w:r>
            <w:r>
              <w:rPr>
                <w:noProof/>
                <w:webHidden/>
              </w:rPr>
              <w:fldChar w:fldCharType="separate"/>
            </w:r>
            <w:r w:rsidR="00524806">
              <w:rPr>
                <w:b/>
                <w:bCs/>
                <w:noProof/>
                <w:webHidden/>
                <w:lang w:val="en-US"/>
              </w:rPr>
              <w:t>Error! Bookmark not defined.</w:t>
            </w:r>
            <w:r>
              <w:rPr>
                <w:noProof/>
                <w:webHidden/>
              </w:rPr>
              <w:fldChar w:fldCharType="end"/>
            </w:r>
          </w:hyperlink>
        </w:p>
        <w:p w14:paraId="33976123" w14:textId="5FF90A35" w:rsidR="00613184" w:rsidRDefault="00613184">
          <w:pPr>
            <w:pStyle w:val="TOC3"/>
            <w:tabs>
              <w:tab w:val="right" w:leader="dot" w:pos="9350"/>
            </w:tabs>
            <w:rPr>
              <w:rFonts w:eastAsiaTheme="minorEastAsia"/>
              <w:noProof/>
              <w:sz w:val="24"/>
              <w:szCs w:val="24"/>
              <w:lang w:eastAsia="en-CA"/>
            </w:rPr>
          </w:pPr>
          <w:hyperlink w:anchor="_Toc178516728" w:history="1">
            <w:r w:rsidRPr="00C16933">
              <w:rPr>
                <w:rStyle w:val="Hyperlink"/>
                <w:noProof/>
              </w:rPr>
              <w:t>Task 5 Files</w:t>
            </w:r>
            <w:r>
              <w:rPr>
                <w:noProof/>
                <w:webHidden/>
              </w:rPr>
              <w:tab/>
            </w:r>
            <w:r>
              <w:rPr>
                <w:noProof/>
                <w:webHidden/>
              </w:rPr>
              <w:fldChar w:fldCharType="begin"/>
            </w:r>
            <w:r>
              <w:rPr>
                <w:noProof/>
                <w:webHidden/>
              </w:rPr>
              <w:instrText xml:space="preserve"> PAGEREF _Toc178516728 \h </w:instrText>
            </w:r>
            <w:r>
              <w:rPr>
                <w:noProof/>
                <w:webHidden/>
              </w:rPr>
              <w:fldChar w:fldCharType="separate"/>
            </w:r>
            <w:r w:rsidR="00524806">
              <w:rPr>
                <w:b/>
                <w:bCs/>
                <w:noProof/>
                <w:webHidden/>
                <w:lang w:val="en-US"/>
              </w:rPr>
              <w:t>Error! Bookmark not defined.</w:t>
            </w:r>
            <w:r>
              <w:rPr>
                <w:noProof/>
                <w:webHidden/>
              </w:rPr>
              <w:fldChar w:fldCharType="end"/>
            </w:r>
          </w:hyperlink>
        </w:p>
        <w:p w14:paraId="315ED56B" w14:textId="51764837" w:rsidR="005C6D33" w:rsidRPr="00826364" w:rsidRDefault="005C6D33">
          <w:pPr>
            <w:rPr>
              <w:b/>
              <w:bCs/>
              <w:noProof/>
            </w:rPr>
          </w:pPr>
          <w:r>
            <w:rPr>
              <w:b/>
              <w:bCs/>
              <w:noProof/>
            </w:rPr>
            <w:fldChar w:fldCharType="end"/>
          </w:r>
        </w:p>
      </w:sdtContent>
    </w:sdt>
    <w:p w14:paraId="40D3DD2A" w14:textId="45F11F7C" w:rsidR="00A16D5F" w:rsidRPr="00A16D5F" w:rsidRDefault="00A16D5F" w:rsidP="00A16D5F">
      <w:pPr>
        <w:pStyle w:val="Heading1"/>
      </w:pPr>
      <w:bookmarkStart w:id="0" w:name="_Toc178516705"/>
      <w:r>
        <w:t>Table of Figures</w:t>
      </w:r>
      <w:bookmarkEnd w:id="0"/>
    </w:p>
    <w:p w14:paraId="3D75098F" w14:textId="13EB676E" w:rsidR="00613184" w:rsidRDefault="00613184">
      <w:pPr>
        <w:pStyle w:val="TableofFigures"/>
        <w:tabs>
          <w:tab w:val="right" w:leader="dot" w:pos="9350"/>
        </w:tabs>
        <w:rPr>
          <w:rFonts w:eastAsiaTheme="minorEastAsia"/>
          <w:noProof/>
          <w:sz w:val="24"/>
          <w:szCs w:val="24"/>
          <w:lang w:eastAsia="en-CA"/>
        </w:rPr>
      </w:pPr>
      <w:r>
        <w:fldChar w:fldCharType="begin"/>
      </w:r>
      <w:r>
        <w:instrText xml:space="preserve"> TOC \h \z \c "Figure" </w:instrText>
      </w:r>
      <w:r>
        <w:fldChar w:fldCharType="separate"/>
      </w:r>
      <w:r w:rsidR="00866AE3" w:rsidRPr="00866AE3">
        <w:t>Figure 1 Single Pendulum Simulink Implementation</w:t>
      </w:r>
      <w:r w:rsidR="00866AE3" w:rsidRPr="00866AE3">
        <w:tab/>
        <w:t>4</w:t>
      </w:r>
    </w:p>
    <w:p w14:paraId="4DFC8A2A" w14:textId="4D9714F0" w:rsidR="00613184" w:rsidRDefault="00613184">
      <w:pPr>
        <w:pStyle w:val="TableofFigures"/>
        <w:tabs>
          <w:tab w:val="right" w:leader="dot" w:pos="9350"/>
        </w:tabs>
        <w:rPr>
          <w:rFonts w:eastAsiaTheme="minorEastAsia"/>
          <w:noProof/>
          <w:sz w:val="24"/>
          <w:szCs w:val="24"/>
          <w:lang w:eastAsia="en-CA"/>
        </w:rPr>
      </w:pPr>
      <w:hyperlink w:anchor="_Toc178516665" w:history="1">
        <w:r w:rsidRPr="004C296C">
          <w:rPr>
            <w:rStyle w:val="Hyperlink"/>
            <w:noProof/>
          </w:rPr>
          <w:t>Figure 2 Single Pendulum Simulink Implementation With Approximation</w:t>
        </w:r>
        <w:r>
          <w:rPr>
            <w:noProof/>
            <w:webHidden/>
          </w:rPr>
          <w:tab/>
        </w:r>
        <w:r>
          <w:rPr>
            <w:noProof/>
            <w:webHidden/>
          </w:rPr>
          <w:fldChar w:fldCharType="begin"/>
        </w:r>
        <w:r>
          <w:rPr>
            <w:noProof/>
            <w:webHidden/>
          </w:rPr>
          <w:instrText xml:space="preserve"> PAGEREF _Toc178516665 \h </w:instrText>
        </w:r>
        <w:r>
          <w:rPr>
            <w:noProof/>
            <w:webHidden/>
          </w:rPr>
        </w:r>
        <w:r>
          <w:rPr>
            <w:noProof/>
            <w:webHidden/>
          </w:rPr>
          <w:fldChar w:fldCharType="separate"/>
        </w:r>
        <w:r w:rsidR="00524806">
          <w:rPr>
            <w:noProof/>
            <w:webHidden/>
          </w:rPr>
          <w:t>6</w:t>
        </w:r>
        <w:r>
          <w:rPr>
            <w:noProof/>
            <w:webHidden/>
          </w:rPr>
          <w:fldChar w:fldCharType="end"/>
        </w:r>
      </w:hyperlink>
    </w:p>
    <w:p w14:paraId="6C4D5794" w14:textId="1FB356DE" w:rsidR="00613184" w:rsidRDefault="00613184">
      <w:pPr>
        <w:pStyle w:val="TableofFigures"/>
        <w:tabs>
          <w:tab w:val="right" w:leader="dot" w:pos="9350"/>
        </w:tabs>
        <w:rPr>
          <w:rFonts w:eastAsiaTheme="minorEastAsia"/>
          <w:noProof/>
          <w:sz w:val="24"/>
          <w:szCs w:val="24"/>
          <w:lang w:eastAsia="en-CA"/>
        </w:rPr>
      </w:pPr>
      <w:hyperlink w:anchor="_Toc178516666" w:history="1">
        <w:r w:rsidRPr="004C296C">
          <w:rPr>
            <w:rStyle w:val="Hyperlink"/>
            <w:noProof/>
          </w:rPr>
          <w:t>Figure 3 Time vs Position and Time vs Velocity</w:t>
        </w:r>
        <w:r>
          <w:rPr>
            <w:noProof/>
            <w:webHidden/>
          </w:rPr>
          <w:tab/>
        </w:r>
        <w:r>
          <w:rPr>
            <w:noProof/>
            <w:webHidden/>
          </w:rPr>
          <w:fldChar w:fldCharType="begin"/>
        </w:r>
        <w:r>
          <w:rPr>
            <w:noProof/>
            <w:webHidden/>
          </w:rPr>
          <w:instrText xml:space="preserve"> PAGEREF _Toc178516666 \h </w:instrText>
        </w:r>
        <w:r>
          <w:rPr>
            <w:noProof/>
            <w:webHidden/>
          </w:rPr>
        </w:r>
        <w:r>
          <w:rPr>
            <w:noProof/>
            <w:webHidden/>
          </w:rPr>
          <w:fldChar w:fldCharType="separate"/>
        </w:r>
        <w:r w:rsidR="00524806">
          <w:rPr>
            <w:noProof/>
            <w:webHidden/>
          </w:rPr>
          <w:t>7</w:t>
        </w:r>
        <w:r>
          <w:rPr>
            <w:noProof/>
            <w:webHidden/>
          </w:rPr>
          <w:fldChar w:fldCharType="end"/>
        </w:r>
      </w:hyperlink>
    </w:p>
    <w:p w14:paraId="6E25BF4D" w14:textId="4498DC00" w:rsidR="00613184" w:rsidRDefault="00613184">
      <w:pPr>
        <w:pStyle w:val="TableofFigures"/>
        <w:tabs>
          <w:tab w:val="right" w:leader="dot" w:pos="9350"/>
        </w:tabs>
        <w:rPr>
          <w:rFonts w:eastAsiaTheme="minorEastAsia"/>
          <w:noProof/>
          <w:sz w:val="24"/>
          <w:szCs w:val="24"/>
          <w:lang w:eastAsia="en-CA"/>
        </w:rPr>
      </w:pPr>
      <w:hyperlink w:anchor="_Toc178516667" w:history="1">
        <w:r w:rsidRPr="004C296C">
          <w:rPr>
            <w:rStyle w:val="Hyperlink"/>
            <w:noProof/>
          </w:rPr>
          <w:t>Figure 4  Time vs Position and Time vs Velocity with Approximation</w:t>
        </w:r>
        <w:r>
          <w:rPr>
            <w:noProof/>
            <w:webHidden/>
          </w:rPr>
          <w:tab/>
        </w:r>
        <w:r>
          <w:rPr>
            <w:noProof/>
            <w:webHidden/>
          </w:rPr>
          <w:fldChar w:fldCharType="begin"/>
        </w:r>
        <w:r>
          <w:rPr>
            <w:noProof/>
            <w:webHidden/>
          </w:rPr>
          <w:instrText xml:space="preserve"> PAGEREF _Toc178516667 \h </w:instrText>
        </w:r>
        <w:r>
          <w:rPr>
            <w:noProof/>
            <w:webHidden/>
          </w:rPr>
        </w:r>
        <w:r>
          <w:rPr>
            <w:noProof/>
            <w:webHidden/>
          </w:rPr>
          <w:fldChar w:fldCharType="separate"/>
        </w:r>
        <w:r w:rsidR="00524806">
          <w:rPr>
            <w:noProof/>
            <w:webHidden/>
          </w:rPr>
          <w:t>7</w:t>
        </w:r>
        <w:r>
          <w:rPr>
            <w:noProof/>
            <w:webHidden/>
          </w:rPr>
          <w:fldChar w:fldCharType="end"/>
        </w:r>
      </w:hyperlink>
    </w:p>
    <w:p w14:paraId="3928D499" w14:textId="31731B4C" w:rsidR="00613184" w:rsidRDefault="00613184">
      <w:pPr>
        <w:pStyle w:val="TableofFigures"/>
        <w:tabs>
          <w:tab w:val="right" w:leader="dot" w:pos="9350"/>
        </w:tabs>
        <w:rPr>
          <w:rFonts w:eastAsiaTheme="minorEastAsia"/>
          <w:noProof/>
          <w:sz w:val="24"/>
          <w:szCs w:val="24"/>
          <w:lang w:eastAsia="en-CA"/>
        </w:rPr>
      </w:pPr>
      <w:hyperlink w:anchor="_Toc178516668" w:history="1">
        <w:r w:rsidRPr="004C296C">
          <w:rPr>
            <w:rStyle w:val="Hyperlink"/>
            <w:noProof/>
          </w:rPr>
          <w:t>Figure 5 Time vs Position and Time vs Velocity with C = 0.</w:t>
        </w:r>
        <w:r>
          <w:rPr>
            <w:noProof/>
            <w:webHidden/>
          </w:rPr>
          <w:tab/>
        </w:r>
        <w:r>
          <w:rPr>
            <w:noProof/>
            <w:webHidden/>
          </w:rPr>
          <w:fldChar w:fldCharType="begin"/>
        </w:r>
        <w:r>
          <w:rPr>
            <w:noProof/>
            <w:webHidden/>
          </w:rPr>
          <w:instrText xml:space="preserve"> PAGEREF _Toc178516668 \h </w:instrText>
        </w:r>
        <w:r>
          <w:rPr>
            <w:noProof/>
            <w:webHidden/>
          </w:rPr>
        </w:r>
        <w:r>
          <w:rPr>
            <w:noProof/>
            <w:webHidden/>
          </w:rPr>
          <w:fldChar w:fldCharType="separate"/>
        </w:r>
        <w:r w:rsidR="00524806">
          <w:rPr>
            <w:noProof/>
            <w:webHidden/>
          </w:rPr>
          <w:t>8</w:t>
        </w:r>
        <w:r>
          <w:rPr>
            <w:noProof/>
            <w:webHidden/>
          </w:rPr>
          <w:fldChar w:fldCharType="end"/>
        </w:r>
      </w:hyperlink>
    </w:p>
    <w:p w14:paraId="6E70D383" w14:textId="7BF0CFFC" w:rsidR="00613184" w:rsidRDefault="00613184">
      <w:pPr>
        <w:pStyle w:val="TableofFigures"/>
        <w:tabs>
          <w:tab w:val="right" w:leader="dot" w:pos="9350"/>
        </w:tabs>
        <w:rPr>
          <w:rFonts w:eastAsiaTheme="minorEastAsia"/>
          <w:noProof/>
          <w:sz w:val="24"/>
          <w:szCs w:val="24"/>
          <w:lang w:eastAsia="en-CA"/>
        </w:rPr>
      </w:pPr>
      <w:hyperlink w:anchor="_Toc178516669" w:history="1">
        <w:r w:rsidRPr="004C296C">
          <w:rPr>
            <w:rStyle w:val="Hyperlink"/>
            <w:noProof/>
          </w:rPr>
          <w:t>Figure 6 Time vs Position and Time vs Velocity with Approximation and C = 0.</w:t>
        </w:r>
        <w:r>
          <w:rPr>
            <w:noProof/>
            <w:webHidden/>
          </w:rPr>
          <w:tab/>
        </w:r>
        <w:r>
          <w:rPr>
            <w:noProof/>
            <w:webHidden/>
          </w:rPr>
          <w:fldChar w:fldCharType="begin"/>
        </w:r>
        <w:r>
          <w:rPr>
            <w:noProof/>
            <w:webHidden/>
          </w:rPr>
          <w:instrText xml:space="preserve"> PAGEREF _Toc178516669 \h </w:instrText>
        </w:r>
        <w:r>
          <w:rPr>
            <w:noProof/>
            <w:webHidden/>
          </w:rPr>
        </w:r>
        <w:r>
          <w:rPr>
            <w:noProof/>
            <w:webHidden/>
          </w:rPr>
          <w:fldChar w:fldCharType="separate"/>
        </w:r>
        <w:r w:rsidR="00524806">
          <w:rPr>
            <w:noProof/>
            <w:webHidden/>
          </w:rPr>
          <w:t>9</w:t>
        </w:r>
        <w:r>
          <w:rPr>
            <w:noProof/>
            <w:webHidden/>
          </w:rPr>
          <w:fldChar w:fldCharType="end"/>
        </w:r>
      </w:hyperlink>
    </w:p>
    <w:p w14:paraId="796F31F0" w14:textId="0F71F580" w:rsidR="00613184" w:rsidRDefault="00613184">
      <w:pPr>
        <w:pStyle w:val="TableofFigures"/>
        <w:tabs>
          <w:tab w:val="right" w:leader="dot" w:pos="9350"/>
        </w:tabs>
        <w:rPr>
          <w:rFonts w:eastAsiaTheme="minorEastAsia"/>
          <w:noProof/>
          <w:sz w:val="24"/>
          <w:szCs w:val="24"/>
          <w:lang w:eastAsia="en-CA"/>
        </w:rPr>
      </w:pPr>
      <w:hyperlink w:anchor="_Toc178516670" w:history="1">
        <w:r w:rsidRPr="004C296C">
          <w:rPr>
            <w:rStyle w:val="Hyperlink"/>
            <w:noProof/>
          </w:rPr>
          <w:t>Figure 7  Time vs Position and Time vs Velocity with IC at Pi</w:t>
        </w:r>
        <w:r>
          <w:rPr>
            <w:noProof/>
            <w:webHidden/>
          </w:rPr>
          <w:tab/>
        </w:r>
        <w:r>
          <w:rPr>
            <w:noProof/>
            <w:webHidden/>
          </w:rPr>
          <w:fldChar w:fldCharType="begin"/>
        </w:r>
        <w:r>
          <w:rPr>
            <w:noProof/>
            <w:webHidden/>
          </w:rPr>
          <w:instrText xml:space="preserve"> PAGEREF _Toc178516670 \h </w:instrText>
        </w:r>
        <w:r>
          <w:rPr>
            <w:noProof/>
            <w:webHidden/>
          </w:rPr>
        </w:r>
        <w:r>
          <w:rPr>
            <w:noProof/>
            <w:webHidden/>
          </w:rPr>
          <w:fldChar w:fldCharType="separate"/>
        </w:r>
        <w:r w:rsidR="00524806">
          <w:rPr>
            <w:noProof/>
            <w:webHidden/>
          </w:rPr>
          <w:t>10</w:t>
        </w:r>
        <w:r>
          <w:rPr>
            <w:noProof/>
            <w:webHidden/>
          </w:rPr>
          <w:fldChar w:fldCharType="end"/>
        </w:r>
      </w:hyperlink>
    </w:p>
    <w:p w14:paraId="39DBAD03" w14:textId="3F81773E" w:rsidR="00613184" w:rsidRDefault="00613184">
      <w:pPr>
        <w:pStyle w:val="TableofFigures"/>
        <w:tabs>
          <w:tab w:val="right" w:leader="dot" w:pos="9350"/>
        </w:tabs>
        <w:rPr>
          <w:rFonts w:eastAsiaTheme="minorEastAsia"/>
          <w:noProof/>
          <w:sz w:val="24"/>
          <w:szCs w:val="24"/>
          <w:lang w:eastAsia="en-CA"/>
        </w:rPr>
      </w:pPr>
      <w:hyperlink w:anchor="_Toc178516671" w:history="1">
        <w:r w:rsidRPr="004C296C">
          <w:rPr>
            <w:rStyle w:val="Hyperlink"/>
            <w:noProof/>
          </w:rPr>
          <w:t>Figure 8 Time vs Position and Time vs Velocity with Approximation and IC at Pi.</w:t>
        </w:r>
        <w:r>
          <w:rPr>
            <w:noProof/>
            <w:webHidden/>
          </w:rPr>
          <w:tab/>
        </w:r>
        <w:r>
          <w:rPr>
            <w:noProof/>
            <w:webHidden/>
          </w:rPr>
          <w:fldChar w:fldCharType="begin"/>
        </w:r>
        <w:r>
          <w:rPr>
            <w:noProof/>
            <w:webHidden/>
          </w:rPr>
          <w:instrText xml:space="preserve"> PAGEREF _Toc178516671 \h </w:instrText>
        </w:r>
        <w:r>
          <w:rPr>
            <w:noProof/>
            <w:webHidden/>
          </w:rPr>
        </w:r>
        <w:r>
          <w:rPr>
            <w:noProof/>
            <w:webHidden/>
          </w:rPr>
          <w:fldChar w:fldCharType="separate"/>
        </w:r>
        <w:r w:rsidR="00524806">
          <w:rPr>
            <w:noProof/>
            <w:webHidden/>
          </w:rPr>
          <w:t>11</w:t>
        </w:r>
        <w:r>
          <w:rPr>
            <w:noProof/>
            <w:webHidden/>
          </w:rPr>
          <w:fldChar w:fldCharType="end"/>
        </w:r>
      </w:hyperlink>
    </w:p>
    <w:p w14:paraId="3B892A6D" w14:textId="73F13C1F" w:rsidR="00613184" w:rsidRDefault="00613184">
      <w:pPr>
        <w:pStyle w:val="TableofFigures"/>
        <w:tabs>
          <w:tab w:val="right" w:leader="dot" w:pos="9350"/>
        </w:tabs>
        <w:rPr>
          <w:rFonts w:eastAsiaTheme="minorEastAsia"/>
          <w:noProof/>
          <w:sz w:val="24"/>
          <w:szCs w:val="24"/>
          <w:lang w:eastAsia="en-CA"/>
        </w:rPr>
      </w:pPr>
      <w:hyperlink w:anchor="_Toc178516672" w:history="1">
        <w:r w:rsidRPr="004C296C">
          <w:rPr>
            <w:rStyle w:val="Hyperlink"/>
            <w:noProof/>
          </w:rPr>
          <w:t>Figure 9 Simulink State Space Model for Mass Spring Damper System</w:t>
        </w:r>
        <w:r>
          <w:rPr>
            <w:noProof/>
            <w:webHidden/>
          </w:rPr>
          <w:tab/>
        </w:r>
        <w:r>
          <w:rPr>
            <w:noProof/>
            <w:webHidden/>
          </w:rPr>
          <w:fldChar w:fldCharType="begin"/>
        </w:r>
        <w:r>
          <w:rPr>
            <w:noProof/>
            <w:webHidden/>
          </w:rPr>
          <w:instrText xml:space="preserve"> PAGEREF _Toc178516672 \h </w:instrText>
        </w:r>
        <w:r>
          <w:rPr>
            <w:noProof/>
            <w:webHidden/>
          </w:rPr>
        </w:r>
        <w:r>
          <w:rPr>
            <w:noProof/>
            <w:webHidden/>
          </w:rPr>
          <w:fldChar w:fldCharType="separate"/>
        </w:r>
        <w:r w:rsidR="00524806">
          <w:rPr>
            <w:noProof/>
            <w:webHidden/>
          </w:rPr>
          <w:t>12</w:t>
        </w:r>
        <w:r>
          <w:rPr>
            <w:noProof/>
            <w:webHidden/>
          </w:rPr>
          <w:fldChar w:fldCharType="end"/>
        </w:r>
      </w:hyperlink>
    </w:p>
    <w:p w14:paraId="182D6560" w14:textId="72B16B75" w:rsidR="00613184" w:rsidRDefault="00613184">
      <w:pPr>
        <w:pStyle w:val="TableofFigures"/>
        <w:tabs>
          <w:tab w:val="right" w:leader="dot" w:pos="9350"/>
        </w:tabs>
        <w:rPr>
          <w:rFonts w:eastAsiaTheme="minorEastAsia"/>
          <w:noProof/>
          <w:sz w:val="24"/>
          <w:szCs w:val="24"/>
          <w:lang w:eastAsia="en-CA"/>
        </w:rPr>
      </w:pPr>
      <w:hyperlink w:anchor="_Toc178516673" w:history="1">
        <w:r w:rsidRPr="004C296C">
          <w:rPr>
            <w:rStyle w:val="Hyperlink"/>
            <w:noProof/>
          </w:rPr>
          <w:t>Figure 10 Mass Spring Damper System Simulation using State Space Model</w:t>
        </w:r>
        <w:r>
          <w:rPr>
            <w:noProof/>
            <w:webHidden/>
          </w:rPr>
          <w:tab/>
        </w:r>
        <w:r>
          <w:rPr>
            <w:noProof/>
            <w:webHidden/>
          </w:rPr>
          <w:fldChar w:fldCharType="begin"/>
        </w:r>
        <w:r>
          <w:rPr>
            <w:noProof/>
            <w:webHidden/>
          </w:rPr>
          <w:instrText xml:space="preserve"> PAGEREF _Toc178516673 \h </w:instrText>
        </w:r>
        <w:r>
          <w:rPr>
            <w:noProof/>
            <w:webHidden/>
          </w:rPr>
        </w:r>
        <w:r>
          <w:rPr>
            <w:noProof/>
            <w:webHidden/>
          </w:rPr>
          <w:fldChar w:fldCharType="separate"/>
        </w:r>
        <w:r w:rsidR="00524806">
          <w:rPr>
            <w:noProof/>
            <w:webHidden/>
          </w:rPr>
          <w:t>13</w:t>
        </w:r>
        <w:r>
          <w:rPr>
            <w:noProof/>
            <w:webHidden/>
          </w:rPr>
          <w:fldChar w:fldCharType="end"/>
        </w:r>
      </w:hyperlink>
    </w:p>
    <w:p w14:paraId="2096DC2F" w14:textId="5A8D8A27" w:rsidR="00613184" w:rsidRDefault="00613184">
      <w:pPr>
        <w:pStyle w:val="TableofFigures"/>
        <w:tabs>
          <w:tab w:val="right" w:leader="dot" w:pos="9350"/>
        </w:tabs>
        <w:rPr>
          <w:rFonts w:eastAsiaTheme="minorEastAsia"/>
          <w:noProof/>
          <w:sz w:val="24"/>
          <w:szCs w:val="24"/>
          <w:lang w:eastAsia="en-CA"/>
        </w:rPr>
      </w:pPr>
      <w:hyperlink w:anchor="_Toc178516674" w:history="1">
        <w:r w:rsidRPr="004C296C">
          <w:rPr>
            <w:rStyle w:val="Hyperlink"/>
            <w:noProof/>
          </w:rPr>
          <w:t>Figure 11 S-Function Block for Mass Spring Damper System</w:t>
        </w:r>
        <w:r>
          <w:rPr>
            <w:noProof/>
            <w:webHidden/>
          </w:rPr>
          <w:tab/>
        </w:r>
        <w:r>
          <w:rPr>
            <w:noProof/>
            <w:webHidden/>
          </w:rPr>
          <w:fldChar w:fldCharType="begin"/>
        </w:r>
        <w:r>
          <w:rPr>
            <w:noProof/>
            <w:webHidden/>
          </w:rPr>
          <w:instrText xml:space="preserve"> PAGEREF _Toc178516674 \h </w:instrText>
        </w:r>
        <w:r>
          <w:rPr>
            <w:noProof/>
            <w:webHidden/>
          </w:rPr>
        </w:r>
        <w:r>
          <w:rPr>
            <w:noProof/>
            <w:webHidden/>
          </w:rPr>
          <w:fldChar w:fldCharType="separate"/>
        </w:r>
        <w:r w:rsidR="00524806">
          <w:rPr>
            <w:noProof/>
            <w:webHidden/>
          </w:rPr>
          <w:t>14</w:t>
        </w:r>
        <w:r>
          <w:rPr>
            <w:noProof/>
            <w:webHidden/>
          </w:rPr>
          <w:fldChar w:fldCharType="end"/>
        </w:r>
      </w:hyperlink>
    </w:p>
    <w:p w14:paraId="5689B56A" w14:textId="48E798A0" w:rsidR="00613184" w:rsidRDefault="00613184">
      <w:pPr>
        <w:pStyle w:val="TableofFigures"/>
        <w:tabs>
          <w:tab w:val="right" w:leader="dot" w:pos="9350"/>
        </w:tabs>
        <w:rPr>
          <w:rFonts w:eastAsiaTheme="minorEastAsia"/>
          <w:noProof/>
          <w:sz w:val="24"/>
          <w:szCs w:val="24"/>
          <w:lang w:eastAsia="en-CA"/>
        </w:rPr>
      </w:pPr>
      <w:hyperlink w:anchor="_Toc178516675" w:history="1">
        <w:r w:rsidRPr="004C296C">
          <w:rPr>
            <w:rStyle w:val="Hyperlink"/>
            <w:noProof/>
          </w:rPr>
          <w:t>Figure 12 Mass Spring Damper System with the Step Size set to 0.001</w:t>
        </w:r>
        <w:r>
          <w:rPr>
            <w:noProof/>
            <w:webHidden/>
          </w:rPr>
          <w:tab/>
        </w:r>
        <w:r>
          <w:rPr>
            <w:noProof/>
            <w:webHidden/>
          </w:rPr>
          <w:fldChar w:fldCharType="begin"/>
        </w:r>
        <w:r>
          <w:rPr>
            <w:noProof/>
            <w:webHidden/>
          </w:rPr>
          <w:instrText xml:space="preserve"> PAGEREF _Toc178516675 \h </w:instrText>
        </w:r>
        <w:r>
          <w:rPr>
            <w:noProof/>
            <w:webHidden/>
          </w:rPr>
        </w:r>
        <w:r>
          <w:rPr>
            <w:noProof/>
            <w:webHidden/>
          </w:rPr>
          <w:fldChar w:fldCharType="separate"/>
        </w:r>
        <w:r w:rsidR="00524806">
          <w:rPr>
            <w:noProof/>
            <w:webHidden/>
          </w:rPr>
          <w:t>14</w:t>
        </w:r>
        <w:r>
          <w:rPr>
            <w:noProof/>
            <w:webHidden/>
          </w:rPr>
          <w:fldChar w:fldCharType="end"/>
        </w:r>
      </w:hyperlink>
    </w:p>
    <w:p w14:paraId="7C018224" w14:textId="119F3824" w:rsidR="00613184" w:rsidRDefault="00613184">
      <w:pPr>
        <w:pStyle w:val="TableofFigures"/>
        <w:tabs>
          <w:tab w:val="right" w:leader="dot" w:pos="9350"/>
        </w:tabs>
        <w:rPr>
          <w:rFonts w:eastAsiaTheme="minorEastAsia"/>
          <w:noProof/>
          <w:sz w:val="24"/>
          <w:szCs w:val="24"/>
          <w:lang w:eastAsia="en-CA"/>
        </w:rPr>
      </w:pPr>
      <w:hyperlink w:anchor="_Toc178516676" w:history="1">
        <w:r w:rsidRPr="004C296C">
          <w:rPr>
            <w:rStyle w:val="Hyperlink"/>
            <w:noProof/>
          </w:rPr>
          <w:t>Figure 13 Mass Spring Damper System with the Step Size set to 0.01</w:t>
        </w:r>
        <w:r>
          <w:rPr>
            <w:noProof/>
            <w:webHidden/>
          </w:rPr>
          <w:tab/>
        </w:r>
        <w:r>
          <w:rPr>
            <w:noProof/>
            <w:webHidden/>
          </w:rPr>
          <w:fldChar w:fldCharType="begin"/>
        </w:r>
        <w:r>
          <w:rPr>
            <w:noProof/>
            <w:webHidden/>
          </w:rPr>
          <w:instrText xml:space="preserve"> PAGEREF _Toc178516676 \h </w:instrText>
        </w:r>
        <w:r>
          <w:rPr>
            <w:noProof/>
            <w:webHidden/>
          </w:rPr>
        </w:r>
        <w:r>
          <w:rPr>
            <w:noProof/>
            <w:webHidden/>
          </w:rPr>
          <w:fldChar w:fldCharType="separate"/>
        </w:r>
        <w:r w:rsidR="00524806">
          <w:rPr>
            <w:noProof/>
            <w:webHidden/>
          </w:rPr>
          <w:t>15</w:t>
        </w:r>
        <w:r>
          <w:rPr>
            <w:noProof/>
            <w:webHidden/>
          </w:rPr>
          <w:fldChar w:fldCharType="end"/>
        </w:r>
      </w:hyperlink>
    </w:p>
    <w:p w14:paraId="60EA88BA" w14:textId="492FD9D0" w:rsidR="00613184" w:rsidRDefault="00613184">
      <w:pPr>
        <w:pStyle w:val="TableofFigures"/>
        <w:tabs>
          <w:tab w:val="right" w:leader="dot" w:pos="9350"/>
        </w:tabs>
        <w:rPr>
          <w:rFonts w:eastAsiaTheme="minorEastAsia"/>
          <w:noProof/>
          <w:sz w:val="24"/>
          <w:szCs w:val="24"/>
          <w:lang w:eastAsia="en-CA"/>
        </w:rPr>
      </w:pPr>
      <w:hyperlink w:anchor="_Toc178516677" w:history="1">
        <w:r w:rsidRPr="004C296C">
          <w:rPr>
            <w:rStyle w:val="Hyperlink"/>
            <w:noProof/>
          </w:rPr>
          <w:t>Figure 14 Mass Spring Damper System when Damping Co-efficient is 0</w:t>
        </w:r>
        <w:r>
          <w:rPr>
            <w:noProof/>
            <w:webHidden/>
          </w:rPr>
          <w:tab/>
        </w:r>
        <w:r>
          <w:rPr>
            <w:noProof/>
            <w:webHidden/>
          </w:rPr>
          <w:fldChar w:fldCharType="begin"/>
        </w:r>
        <w:r>
          <w:rPr>
            <w:noProof/>
            <w:webHidden/>
          </w:rPr>
          <w:instrText xml:space="preserve"> PAGEREF _Toc178516677 \h </w:instrText>
        </w:r>
        <w:r>
          <w:rPr>
            <w:noProof/>
            <w:webHidden/>
          </w:rPr>
        </w:r>
        <w:r>
          <w:rPr>
            <w:noProof/>
            <w:webHidden/>
          </w:rPr>
          <w:fldChar w:fldCharType="separate"/>
        </w:r>
        <w:r w:rsidR="00524806">
          <w:rPr>
            <w:noProof/>
            <w:webHidden/>
          </w:rPr>
          <w:t>16</w:t>
        </w:r>
        <w:r>
          <w:rPr>
            <w:noProof/>
            <w:webHidden/>
          </w:rPr>
          <w:fldChar w:fldCharType="end"/>
        </w:r>
      </w:hyperlink>
    </w:p>
    <w:p w14:paraId="208C25E8" w14:textId="321D446C" w:rsidR="00613184" w:rsidRDefault="00613184">
      <w:pPr>
        <w:pStyle w:val="TableofFigures"/>
        <w:tabs>
          <w:tab w:val="right" w:leader="dot" w:pos="9350"/>
        </w:tabs>
        <w:rPr>
          <w:rFonts w:eastAsiaTheme="minorEastAsia"/>
          <w:noProof/>
          <w:sz w:val="24"/>
          <w:szCs w:val="24"/>
          <w:lang w:eastAsia="en-CA"/>
        </w:rPr>
      </w:pPr>
      <w:hyperlink w:anchor="_Toc178516678" w:history="1">
        <w:r w:rsidRPr="004C296C">
          <w:rPr>
            <w:rStyle w:val="Hyperlink"/>
            <w:noProof/>
          </w:rPr>
          <w:t>Figure 15 State Space Model of a Single Pendulum Handwritten Solution</w:t>
        </w:r>
        <w:r>
          <w:rPr>
            <w:noProof/>
            <w:webHidden/>
          </w:rPr>
          <w:tab/>
        </w:r>
        <w:r>
          <w:rPr>
            <w:noProof/>
            <w:webHidden/>
          </w:rPr>
          <w:fldChar w:fldCharType="begin"/>
        </w:r>
        <w:r>
          <w:rPr>
            <w:noProof/>
            <w:webHidden/>
          </w:rPr>
          <w:instrText xml:space="preserve"> PAGEREF _Toc178516678 \h </w:instrText>
        </w:r>
        <w:r>
          <w:rPr>
            <w:noProof/>
            <w:webHidden/>
          </w:rPr>
        </w:r>
        <w:r>
          <w:rPr>
            <w:noProof/>
            <w:webHidden/>
          </w:rPr>
          <w:fldChar w:fldCharType="separate"/>
        </w:r>
        <w:r w:rsidR="00524806">
          <w:rPr>
            <w:noProof/>
            <w:webHidden/>
          </w:rPr>
          <w:t>18</w:t>
        </w:r>
        <w:r>
          <w:rPr>
            <w:noProof/>
            <w:webHidden/>
          </w:rPr>
          <w:fldChar w:fldCharType="end"/>
        </w:r>
      </w:hyperlink>
    </w:p>
    <w:p w14:paraId="3B97030F" w14:textId="7093FC70" w:rsidR="00613184" w:rsidRDefault="00613184">
      <w:pPr>
        <w:pStyle w:val="TableofFigures"/>
        <w:tabs>
          <w:tab w:val="right" w:leader="dot" w:pos="9350"/>
        </w:tabs>
        <w:rPr>
          <w:rFonts w:eastAsiaTheme="minorEastAsia"/>
          <w:noProof/>
          <w:sz w:val="24"/>
          <w:szCs w:val="24"/>
          <w:lang w:eastAsia="en-CA"/>
        </w:rPr>
      </w:pPr>
      <w:hyperlink w:anchor="_Toc178516679" w:history="1">
        <w:r w:rsidRPr="004C296C">
          <w:rPr>
            <w:rStyle w:val="Hyperlink"/>
            <w:noProof/>
          </w:rPr>
          <w:t>Figure 16 State Space Model of a Single Pendulum with Approximation Handwritten Solution</w:t>
        </w:r>
        <w:r>
          <w:rPr>
            <w:noProof/>
            <w:webHidden/>
          </w:rPr>
          <w:tab/>
        </w:r>
        <w:r>
          <w:rPr>
            <w:noProof/>
            <w:webHidden/>
          </w:rPr>
          <w:fldChar w:fldCharType="begin"/>
        </w:r>
        <w:r>
          <w:rPr>
            <w:noProof/>
            <w:webHidden/>
          </w:rPr>
          <w:instrText xml:space="preserve"> PAGEREF _Toc178516679 \h </w:instrText>
        </w:r>
        <w:r>
          <w:rPr>
            <w:noProof/>
            <w:webHidden/>
          </w:rPr>
        </w:r>
        <w:r>
          <w:rPr>
            <w:noProof/>
            <w:webHidden/>
          </w:rPr>
          <w:fldChar w:fldCharType="separate"/>
        </w:r>
        <w:r w:rsidR="00524806">
          <w:rPr>
            <w:noProof/>
            <w:webHidden/>
          </w:rPr>
          <w:t>19</w:t>
        </w:r>
        <w:r>
          <w:rPr>
            <w:noProof/>
            <w:webHidden/>
          </w:rPr>
          <w:fldChar w:fldCharType="end"/>
        </w:r>
      </w:hyperlink>
    </w:p>
    <w:p w14:paraId="2B5D1EC2" w14:textId="098BC4FA" w:rsidR="00613184" w:rsidRDefault="00613184">
      <w:pPr>
        <w:pStyle w:val="TableofFigures"/>
        <w:tabs>
          <w:tab w:val="right" w:leader="dot" w:pos="9350"/>
        </w:tabs>
        <w:rPr>
          <w:rFonts w:eastAsiaTheme="minorEastAsia"/>
          <w:noProof/>
          <w:sz w:val="24"/>
          <w:szCs w:val="24"/>
          <w:lang w:eastAsia="en-CA"/>
        </w:rPr>
      </w:pPr>
      <w:hyperlink w:anchor="_Toc178516680" w:history="1">
        <w:r w:rsidRPr="004C296C">
          <w:rPr>
            <w:rStyle w:val="Hyperlink"/>
            <w:noProof/>
          </w:rPr>
          <w:t>Figure 17 Matrices A,B,C, and D for Double Mass-Spring Damper System Handwritten Solution</w:t>
        </w:r>
        <w:r>
          <w:rPr>
            <w:noProof/>
            <w:webHidden/>
          </w:rPr>
          <w:tab/>
        </w:r>
        <w:r>
          <w:rPr>
            <w:noProof/>
            <w:webHidden/>
          </w:rPr>
          <w:fldChar w:fldCharType="begin"/>
        </w:r>
        <w:r>
          <w:rPr>
            <w:noProof/>
            <w:webHidden/>
          </w:rPr>
          <w:instrText xml:space="preserve"> PAGEREF _Toc178516680 \h </w:instrText>
        </w:r>
        <w:r>
          <w:rPr>
            <w:noProof/>
            <w:webHidden/>
          </w:rPr>
        </w:r>
        <w:r>
          <w:rPr>
            <w:noProof/>
            <w:webHidden/>
          </w:rPr>
          <w:fldChar w:fldCharType="separate"/>
        </w:r>
        <w:r w:rsidR="00524806">
          <w:rPr>
            <w:noProof/>
            <w:webHidden/>
          </w:rPr>
          <w:t>19</w:t>
        </w:r>
        <w:r>
          <w:rPr>
            <w:noProof/>
            <w:webHidden/>
          </w:rPr>
          <w:fldChar w:fldCharType="end"/>
        </w:r>
      </w:hyperlink>
    </w:p>
    <w:p w14:paraId="06885E85" w14:textId="524FF80A" w:rsidR="003256D4" w:rsidRPr="003256D4" w:rsidRDefault="00613184" w:rsidP="003256D4">
      <w:r>
        <w:fldChar w:fldCharType="end"/>
      </w:r>
    </w:p>
    <w:p w14:paraId="4795A10B" w14:textId="36A079A0" w:rsidR="003256D4" w:rsidRPr="003256D4" w:rsidRDefault="00A24653" w:rsidP="003256D4">
      <w:r>
        <w:br w:type="page"/>
      </w:r>
    </w:p>
    <w:p w14:paraId="7B7E066D" w14:textId="4FF27F36" w:rsidR="00262004" w:rsidRDefault="00262004" w:rsidP="00262004">
      <w:pPr>
        <w:pStyle w:val="Heading1"/>
      </w:pPr>
      <w:bookmarkStart w:id="1" w:name="_Toc178516706"/>
      <w:r>
        <w:lastRenderedPageBreak/>
        <w:t>Abstract</w:t>
      </w:r>
      <w:bookmarkEnd w:id="1"/>
    </w:p>
    <w:p w14:paraId="384507B1" w14:textId="17B6D298" w:rsidR="0051544D" w:rsidRDefault="00690300" w:rsidP="00690300">
      <w:r>
        <w:tab/>
      </w:r>
      <w:r w:rsidR="008330ED">
        <w:t xml:space="preserve">This experiment </w:t>
      </w:r>
      <w:r w:rsidR="008E14EA">
        <w:t xml:space="preserve">acts as an introduction to modeling dynamical systems </w:t>
      </w:r>
      <w:r w:rsidR="00345320">
        <w:t xml:space="preserve">in MATLAB/Simulink. </w:t>
      </w:r>
      <w:r w:rsidR="00590C23">
        <w:t xml:space="preserve">The objective of this </w:t>
      </w:r>
      <w:r w:rsidR="007114D1">
        <w:t xml:space="preserve">laboratory was to get </w:t>
      </w:r>
      <w:r w:rsidR="00621D32">
        <w:t>used to the environment</w:t>
      </w:r>
      <w:r w:rsidR="004D77A5">
        <w:t xml:space="preserve"> </w:t>
      </w:r>
      <w:r w:rsidR="00975EFC">
        <w:t>and </w:t>
      </w:r>
      <w:r w:rsidR="004D77A5">
        <w:t>gain knowledge on the different tool</w:t>
      </w:r>
      <w:r w:rsidR="00975EFC">
        <w:t>s,</w:t>
      </w:r>
      <w:r w:rsidR="00037FD1">
        <w:t xml:space="preserve"> as a first step</w:t>
      </w:r>
      <w:r w:rsidR="00975EFC">
        <w:t xml:space="preserve"> to</w:t>
      </w:r>
      <w:r w:rsidR="00A01FC3">
        <w:t xml:space="preserve"> ultimately </w:t>
      </w:r>
      <w:r w:rsidR="00450721">
        <w:t>model and simulate a</w:t>
      </w:r>
      <w:r w:rsidR="0051544D">
        <w:t>n</w:t>
      </w:r>
      <w:r w:rsidR="00450721">
        <w:t xml:space="preserve"> inverted pendulum mechanism. </w:t>
      </w:r>
      <w:r w:rsidR="00754796">
        <w:t xml:space="preserve">Given two dynamical systems, a </w:t>
      </w:r>
      <w:r w:rsidR="00D208F5">
        <w:t>single</w:t>
      </w:r>
      <w:r w:rsidR="00754796">
        <w:t xml:space="preserve"> pendulum</w:t>
      </w:r>
      <w:r w:rsidR="00A269B6">
        <w:t xml:space="preserve"> and a double mass-spring-damper system</w:t>
      </w:r>
      <w:r w:rsidR="00A90DDC">
        <w:t xml:space="preserve">, </w:t>
      </w:r>
      <w:r w:rsidR="006B04ED">
        <w:t xml:space="preserve">three different methods of </w:t>
      </w:r>
      <w:r w:rsidR="00B030B4">
        <w:t xml:space="preserve">modeling and simulation </w:t>
      </w:r>
      <w:r w:rsidR="00D62151">
        <w:t xml:space="preserve">were </w:t>
      </w:r>
      <w:r w:rsidR="00AA0723">
        <w:t xml:space="preserve">used. </w:t>
      </w:r>
      <w:r w:rsidR="006367BE">
        <w:t xml:space="preserve">The first approach consisted of using multiple integrator blocks to model the single pendulum. </w:t>
      </w:r>
      <w:r w:rsidR="001E2BF8">
        <w:t xml:space="preserve">The integrator block offered by </w:t>
      </w:r>
      <w:r w:rsidR="00700EC9">
        <w:t>MATLAB</w:t>
      </w:r>
      <w:r w:rsidR="001E2BF8">
        <w:t xml:space="preserve"> serve</w:t>
      </w:r>
      <w:r w:rsidR="00AC24E2">
        <w:t>s</w:t>
      </w:r>
      <w:r w:rsidR="001E2BF8">
        <w:t xml:space="preserve"> as </w:t>
      </w:r>
      <w:r w:rsidR="00AC24E2">
        <w:t xml:space="preserve">an </w:t>
      </w:r>
      <w:r w:rsidR="00F614BC">
        <w:t>integration</w:t>
      </w:r>
      <w:r w:rsidR="00700EC9">
        <w:t xml:space="preserve"> block</w:t>
      </w:r>
      <w:r w:rsidR="00F614BC">
        <w:t xml:space="preserve"> hence the name integrator</w:t>
      </w:r>
      <w:r w:rsidR="00700EC9">
        <w:t xml:space="preserve">, whose purpose is to take in an input and output the </w:t>
      </w:r>
      <w:r w:rsidR="0035728E">
        <w:t xml:space="preserve">respective </w:t>
      </w:r>
      <w:r w:rsidR="00F614BC">
        <w:t>integration</w:t>
      </w:r>
      <w:r w:rsidR="00931A4C">
        <w:t>.</w:t>
      </w:r>
      <w:r w:rsidR="0018016C">
        <w:t xml:space="preserve"> </w:t>
      </w:r>
      <w:r w:rsidR="00931A4C">
        <w:t>I</w:t>
      </w:r>
      <w:r w:rsidR="00FD1B61">
        <w:t>n our case</w:t>
      </w:r>
      <w:r w:rsidR="00931A4C">
        <w:t>,</w:t>
      </w:r>
      <w:r w:rsidR="00FD1B61">
        <w:t xml:space="preserve"> we input a state</w:t>
      </w:r>
      <w:r w:rsidR="00F614BC">
        <w:t xml:space="preserve"> </w:t>
      </w:r>
      <w:r w:rsidR="009E7F34">
        <w:t>derivative and</w:t>
      </w:r>
      <w:r w:rsidR="00FD1B61">
        <w:t xml:space="preserve"> get </w:t>
      </w:r>
      <w:r w:rsidR="005169A2">
        <w:t xml:space="preserve">an output </w:t>
      </w:r>
      <w:r w:rsidR="009E7F34">
        <w:t>as a</w:t>
      </w:r>
      <w:r w:rsidR="00FD1B61">
        <w:t xml:space="preserve"> state. By adjoining these blocks </w:t>
      </w:r>
      <w:r w:rsidR="00B729F1">
        <w:t>together,</w:t>
      </w:r>
      <w:r w:rsidR="00FD1B61">
        <w:t xml:space="preserve"> we can </w:t>
      </w:r>
      <w:r w:rsidR="00B729F1">
        <w:t>model a simple LTI system.</w:t>
      </w:r>
      <w:r w:rsidR="00117E33">
        <w:t xml:space="preserve"> The second method uses a state-space block, this block represents the state-space equations. </w:t>
      </w:r>
      <w:r w:rsidR="00E10F86">
        <w:t xml:space="preserve">We used this method to model the </w:t>
      </w:r>
      <w:r w:rsidR="008472F5">
        <w:t>mass-spring</w:t>
      </w:r>
      <w:r w:rsidR="00ED3045">
        <w:t xml:space="preserve">-damper system </w:t>
      </w:r>
      <w:r w:rsidR="000A027A">
        <w:t>by inputting the respective matrices and initial values</w:t>
      </w:r>
      <w:r w:rsidR="008C3530">
        <w:t>.</w:t>
      </w:r>
      <w:r w:rsidR="00CF1076">
        <w:t xml:space="preserve"> Lastly, Simulink offers s-functions</w:t>
      </w:r>
      <w:r w:rsidR="0010138D">
        <w:t xml:space="preserve">. This block </w:t>
      </w:r>
      <w:r w:rsidR="008D3B25">
        <w:t>takes in a</w:t>
      </w:r>
      <w:r w:rsidR="003F649B">
        <w:t>n</w:t>
      </w:r>
      <w:r w:rsidR="008D3B25">
        <w:t xml:space="preserve"> m-file which in the background computes the output of the system given </w:t>
      </w:r>
      <w:r w:rsidR="003F649B">
        <w:t xml:space="preserve">an input and initial conditions. An m-file was provided, which was manipulated to </w:t>
      </w:r>
      <w:r w:rsidR="00E751F5">
        <w:t xml:space="preserve">model the double mass-spring-damper system. </w:t>
      </w:r>
      <w:r w:rsidR="00D752A8">
        <w:t>This m-file consists of multiple f</w:t>
      </w:r>
      <w:r w:rsidR="00552ED0">
        <w:t>u</w:t>
      </w:r>
      <w:r w:rsidR="00D752A8">
        <w:t xml:space="preserve">nctions which work together </w:t>
      </w:r>
      <w:r w:rsidR="00AF726E">
        <w:t>to reach</w:t>
      </w:r>
      <w:r w:rsidR="00F27088">
        <w:t xml:space="preserve"> an output. </w:t>
      </w:r>
      <w:r w:rsidR="00B42C49">
        <w:t xml:space="preserve">Each of these methods </w:t>
      </w:r>
      <w:r w:rsidR="001F2C5D">
        <w:t>allows for modeling an LTI system, however</w:t>
      </w:r>
      <w:r w:rsidR="00A82056">
        <w:t>,</w:t>
      </w:r>
      <w:r w:rsidR="001F2C5D">
        <w:t xml:space="preserve"> we noticed that </w:t>
      </w:r>
      <w:r w:rsidR="00A579A4">
        <w:t xml:space="preserve">the integrator method </w:t>
      </w:r>
      <w:r w:rsidR="000C4E39">
        <w:t xml:space="preserve">seems to quickly </w:t>
      </w:r>
      <w:r w:rsidR="003A4F78">
        <w:t xml:space="preserve">become hard to follow with the numerous blocks. As we move forward with simulating </w:t>
      </w:r>
      <w:r w:rsidR="009D1E67">
        <w:t xml:space="preserve">complex systems, the s-function method </w:t>
      </w:r>
      <w:r w:rsidR="00EC5383">
        <w:t xml:space="preserve">seems optimal and efficient. </w:t>
      </w:r>
      <w:r w:rsidR="00266E59">
        <w:t>Overall,</w:t>
      </w:r>
      <w:r w:rsidR="009D75AE">
        <w:t xml:space="preserve"> this </w:t>
      </w:r>
      <w:r w:rsidR="00F169A4">
        <w:t xml:space="preserve">experiment provided </w:t>
      </w:r>
      <w:r w:rsidR="00EC0135">
        <w:t>a better understanding of the different modeling methods</w:t>
      </w:r>
      <w:r w:rsidR="00A42F6E">
        <w:t xml:space="preserve"> provided by MATLAB/Simulink</w:t>
      </w:r>
      <w:r w:rsidR="00EC0135">
        <w:t xml:space="preserve"> through </w:t>
      </w:r>
      <w:r w:rsidR="00266E59">
        <w:t>two different applications</w:t>
      </w:r>
      <w:r w:rsidR="00AB5894">
        <w:t>.</w:t>
      </w:r>
    </w:p>
    <w:p w14:paraId="38F894C6" w14:textId="30DAC473" w:rsidR="00262004" w:rsidRDefault="00262004" w:rsidP="00262004">
      <w:pPr>
        <w:pStyle w:val="Heading1"/>
      </w:pPr>
      <w:bookmarkStart w:id="2" w:name="_Toc178516707"/>
      <w:r>
        <w:t>State-Space Model of a Single Pendulum</w:t>
      </w:r>
      <w:bookmarkEnd w:id="2"/>
      <w:r>
        <w:t xml:space="preserve"> </w:t>
      </w:r>
    </w:p>
    <w:p w14:paraId="03A5A6BC" w14:textId="3D300F42" w:rsidR="00262004" w:rsidRDefault="00262004" w:rsidP="00262004">
      <w:pPr>
        <w:pStyle w:val="Heading2"/>
      </w:pPr>
      <w:bookmarkStart w:id="3" w:name="_Toc178516708"/>
      <w:r>
        <w:t>Task 1</w:t>
      </w:r>
      <w:bookmarkEnd w:id="3"/>
    </w:p>
    <w:p w14:paraId="4A48D6F2" w14:textId="0D6CAE00" w:rsidR="007C5CE4" w:rsidRPr="007C5CE4" w:rsidRDefault="007C5CE4" w:rsidP="007C5CE4">
      <w:pPr>
        <w:rPr>
          <w:b/>
          <w:bCs/>
        </w:rPr>
      </w:pPr>
      <w:r w:rsidRPr="007C5CE4">
        <w:rPr>
          <w:b/>
          <w:bCs/>
        </w:rPr>
        <w:t xml:space="preserve">Let the vector of states </w:t>
      </w:r>
      <w:r w:rsidRPr="007C5CE4">
        <w:rPr>
          <w:rFonts w:ascii="Cambria Math" w:hAnsi="Cambria Math" w:cs="Cambria Math"/>
          <w:b/>
          <w:bCs/>
        </w:rPr>
        <w:t>𝑥</w:t>
      </w:r>
      <w:r w:rsidRPr="007C5CE4">
        <w:rPr>
          <w:b/>
          <w:bCs/>
        </w:rPr>
        <w:t xml:space="preserve"> = [</w:t>
      </w:r>
      <w:r w:rsidRPr="007C5CE4">
        <w:rPr>
          <w:rFonts w:ascii="Cambria Math" w:hAnsi="Cambria Math" w:cs="Cambria Math"/>
          <w:b/>
          <w:bCs/>
        </w:rPr>
        <w:t>𝜃</w:t>
      </w:r>
      <w:r w:rsidRPr="007C5CE4">
        <w:rPr>
          <w:b/>
          <w:bCs/>
        </w:rPr>
        <w:t xml:space="preserve"> </w:t>
      </w:r>
      <w:proofErr w:type="gramStart"/>
      <w:r w:rsidRPr="007C5CE4">
        <w:rPr>
          <w:rFonts w:ascii="Cambria Math" w:hAnsi="Cambria Math" w:cs="Cambria Math"/>
          <w:b/>
          <w:bCs/>
        </w:rPr>
        <w:t>𝜃</w:t>
      </w:r>
      <w:r w:rsidRPr="007C5CE4">
        <w:rPr>
          <w:rFonts w:ascii="Calibri" w:hAnsi="Calibri" w:cs="Calibri"/>
          <w:b/>
          <w:bCs/>
        </w:rPr>
        <w:t>̇</w:t>
      </w:r>
      <w:r w:rsidRPr="007C5CE4">
        <w:rPr>
          <w:b/>
          <w:bCs/>
        </w:rPr>
        <w:t xml:space="preserve"> ]</w:t>
      </w:r>
      <w:r w:rsidRPr="007C5CE4">
        <w:rPr>
          <w:rFonts w:ascii="Cambria Math" w:hAnsi="Cambria Math" w:cs="Cambria Math"/>
          <w:b/>
          <w:bCs/>
        </w:rPr>
        <w:t>𝑇</w:t>
      </w:r>
      <w:proofErr w:type="gramEnd"/>
      <w:r w:rsidRPr="007C5CE4">
        <w:rPr>
          <w:b/>
          <w:bCs/>
        </w:rPr>
        <w:t>. With this choice of states, write the system dynamics in state-space form.</w:t>
      </w:r>
    </w:p>
    <w:p w14:paraId="4837AEF5" w14:textId="77777777" w:rsidR="00826364" w:rsidRPr="00487E73" w:rsidRDefault="00826364" w:rsidP="00826364">
      <w:pPr>
        <w:pStyle w:val="Heading3"/>
      </w:pPr>
      <w:bookmarkStart w:id="4" w:name="_Toc178516709"/>
      <w:r>
        <w:t>Results and Discussions</w:t>
      </w:r>
      <w:bookmarkEnd w:id="4"/>
      <w:r>
        <w:t xml:space="preserve"> </w:t>
      </w:r>
    </w:p>
    <w:p w14:paraId="52CD5082" w14:textId="79603C07" w:rsidR="005C6D33" w:rsidRDefault="00AB5894" w:rsidP="00262004">
      <w:r>
        <w:t xml:space="preserve">The vector states for the single pendulum system were found mathematically </w:t>
      </w:r>
      <w:r w:rsidR="001047EA">
        <w:t>as shown in</w:t>
      </w:r>
      <w:r w:rsidR="00B52F1B">
        <w:t xml:space="preserve"> Appendix A</w:t>
      </w:r>
      <w:r w:rsidR="001047EA">
        <w:t xml:space="preserve"> Figure 1</w:t>
      </w:r>
      <w:r w:rsidR="00542C53">
        <w:t>5</w:t>
      </w:r>
      <w:r w:rsidR="009F159E">
        <w:t>, where the states were derived by using the provided equations and system diagram from the lab manual. Originally, w</w:t>
      </w:r>
      <w:r w:rsidR="00C61D0D">
        <w:t xml:space="preserve">e approximated the value of </w:t>
      </w:r>
      <m:oMath>
        <m:acc>
          <m:accPr>
            <m:chr m:val="̇"/>
            <m:ctrlPr>
              <w:rPr>
                <w:rFonts w:ascii="Cambria Math" w:hAnsi="Cambria Math"/>
                <w:i/>
              </w:rPr>
            </m:ctrlPr>
          </m:accPr>
          <m:e>
            <m:r>
              <w:rPr>
                <w:rFonts w:ascii="Cambria Math" w:hAnsi="Cambria Math"/>
              </w:rPr>
              <m:t>x2</m:t>
            </m:r>
          </m:e>
        </m:acc>
      </m:oMath>
      <w:r w:rsidR="00D74B1B">
        <w:rPr>
          <w:rFonts w:eastAsiaTheme="minorEastAsia"/>
        </w:rPr>
        <w:t xml:space="preserve"> </w:t>
      </w:r>
      <w:r w:rsidR="00987404">
        <w:rPr>
          <w:rFonts w:eastAsiaTheme="minorEastAsia"/>
        </w:rPr>
        <w:t xml:space="preserve">by </w:t>
      </w:r>
      <w:r w:rsidR="00EE7B98">
        <w:rPr>
          <w:rFonts w:eastAsiaTheme="minorEastAsia"/>
        </w:rPr>
        <w:t>removing the sine function</w:t>
      </w:r>
      <w:r w:rsidR="00542C53">
        <w:rPr>
          <w:rFonts w:eastAsiaTheme="minorEastAsia"/>
        </w:rPr>
        <w:t xml:space="preserve"> as seen in Figure 16</w:t>
      </w:r>
      <w:r w:rsidR="00EE7B98">
        <w:rPr>
          <w:rFonts w:eastAsiaTheme="minorEastAsia"/>
        </w:rPr>
        <w:t xml:space="preserve">. This changes the system to be a </w:t>
      </w:r>
      <w:r w:rsidR="004A160F">
        <w:rPr>
          <w:rFonts w:eastAsiaTheme="minorEastAsia"/>
        </w:rPr>
        <w:t>linear</w:t>
      </w:r>
      <w:r w:rsidR="00EE7B98">
        <w:rPr>
          <w:rFonts w:eastAsiaTheme="minorEastAsia"/>
        </w:rPr>
        <w:t xml:space="preserve"> system and thus</w:t>
      </w:r>
      <w:r w:rsidR="00DD2529">
        <w:rPr>
          <w:rFonts w:eastAsiaTheme="minorEastAsia"/>
        </w:rPr>
        <w:t xml:space="preserve"> allows it to</w:t>
      </w:r>
      <w:r w:rsidR="00EE7B98">
        <w:rPr>
          <w:rFonts w:eastAsiaTheme="minorEastAsia"/>
        </w:rPr>
        <w:t xml:space="preserve"> </w:t>
      </w:r>
      <w:r w:rsidR="004A160F">
        <w:rPr>
          <w:rFonts w:eastAsiaTheme="minorEastAsia"/>
        </w:rPr>
        <w:t>be wr</w:t>
      </w:r>
      <w:r w:rsidR="00BC5608">
        <w:rPr>
          <w:rFonts w:eastAsiaTheme="minorEastAsia"/>
        </w:rPr>
        <w:t>it</w:t>
      </w:r>
      <w:r w:rsidR="004A160F">
        <w:rPr>
          <w:rFonts w:eastAsiaTheme="minorEastAsia"/>
        </w:rPr>
        <w:t>te</w:t>
      </w:r>
      <w:r w:rsidR="00BC5608">
        <w:rPr>
          <w:rFonts w:eastAsiaTheme="minorEastAsia"/>
        </w:rPr>
        <w:t>n</w:t>
      </w:r>
      <w:r w:rsidR="004A160F">
        <w:rPr>
          <w:rFonts w:eastAsiaTheme="minorEastAsia"/>
        </w:rPr>
        <w:t xml:space="preserve"> into matrix form. However</w:t>
      </w:r>
      <w:r w:rsidR="004B21BE">
        <w:rPr>
          <w:rFonts w:eastAsiaTheme="minorEastAsia"/>
        </w:rPr>
        <w:t>,</w:t>
      </w:r>
      <w:r w:rsidR="004A160F">
        <w:rPr>
          <w:rFonts w:eastAsiaTheme="minorEastAsia"/>
        </w:rPr>
        <w:t xml:space="preserve"> from our conversation with the TA, this was adjusted back to include the sine function as</w:t>
      </w:r>
      <w:r w:rsidR="006F0912">
        <w:rPr>
          <w:rFonts w:eastAsiaTheme="minorEastAsia"/>
        </w:rPr>
        <w:t xml:space="preserve"> a state space model can be non-linear. </w:t>
      </w:r>
      <w:r w:rsidR="00BC5608">
        <w:rPr>
          <w:rFonts w:eastAsiaTheme="minorEastAsia"/>
        </w:rPr>
        <w:t xml:space="preserve"> </w:t>
      </w:r>
    </w:p>
    <w:p w14:paraId="456472DA" w14:textId="59BB3A22" w:rsidR="00262004" w:rsidRDefault="00262004" w:rsidP="00262004">
      <w:pPr>
        <w:pStyle w:val="Heading2"/>
      </w:pPr>
      <w:bookmarkStart w:id="5" w:name="_Toc178516710"/>
      <w:r>
        <w:t>Task 2</w:t>
      </w:r>
      <w:bookmarkEnd w:id="5"/>
    </w:p>
    <w:p w14:paraId="276C63A5" w14:textId="6CD89440" w:rsidR="00EB1423" w:rsidRPr="00EB1423" w:rsidRDefault="00EB1423" w:rsidP="00EB1423">
      <w:pPr>
        <w:rPr>
          <w:b/>
          <w:bCs/>
        </w:rPr>
      </w:pPr>
      <w:r w:rsidRPr="00EB1423">
        <w:rPr>
          <w:b/>
          <w:bCs/>
        </w:rPr>
        <w:t>Use two integrators to implement the system dynamics in Simulink</w:t>
      </w:r>
      <w:r w:rsidR="00DA2715">
        <w:rPr>
          <w:b/>
          <w:bCs/>
        </w:rPr>
        <w:t>.</w:t>
      </w:r>
    </w:p>
    <w:p w14:paraId="7481395C" w14:textId="77777777" w:rsidR="00826364" w:rsidRDefault="00826364" w:rsidP="00826364">
      <w:pPr>
        <w:pStyle w:val="Heading3"/>
      </w:pPr>
      <w:bookmarkStart w:id="6" w:name="_Toc178516711"/>
      <w:r>
        <w:t>Results and Discussions</w:t>
      </w:r>
      <w:bookmarkEnd w:id="6"/>
      <w:r>
        <w:t xml:space="preserve"> </w:t>
      </w:r>
    </w:p>
    <w:p w14:paraId="26695BB5" w14:textId="769334E6" w:rsidR="00127E3D" w:rsidRPr="00B03D82" w:rsidRDefault="00B2182E" w:rsidP="00127E3D">
      <w:pPr>
        <w:rPr>
          <w:rFonts w:eastAsiaTheme="minorEastAsia"/>
        </w:rPr>
      </w:pPr>
      <w:r>
        <w:t xml:space="preserve">The single pendulum system was implemented on Simulink using two integrator blocks, </w:t>
      </w:r>
      <w:r w:rsidR="009C7267">
        <w:t>two gain blocks, a sine block, a subtractor</w:t>
      </w:r>
      <w:r w:rsidR="00567E26">
        <w:t>,</w:t>
      </w:r>
      <w:r w:rsidR="009C7267">
        <w:t xml:space="preserve"> and a</w:t>
      </w:r>
      <w:r w:rsidR="00567E26">
        <w:t xml:space="preserve"> scope block. </w:t>
      </w:r>
      <w:r w:rsidR="0033671B">
        <w:t xml:space="preserve">As discussed before, each integrator block outputs the </w:t>
      </w:r>
      <w:r w:rsidR="00247D40">
        <w:lastRenderedPageBreak/>
        <w:t>integral</w:t>
      </w:r>
      <w:r w:rsidR="0033671B">
        <w:t xml:space="preserve"> of its input</w:t>
      </w:r>
      <w:r w:rsidR="00716DB0">
        <w:t>.</w:t>
      </w:r>
      <w:r w:rsidR="0033671B">
        <w:t xml:space="preserve"> </w:t>
      </w:r>
      <w:r w:rsidR="00716DB0">
        <w:t>I</w:t>
      </w:r>
      <w:r w:rsidR="0033671B">
        <w:t>n the first instance</w:t>
      </w:r>
      <w:r w:rsidR="00573E55">
        <w:t>,</w:t>
      </w:r>
      <w:r w:rsidR="0033671B">
        <w:t xml:space="preserve"> the </w:t>
      </w:r>
      <w:r w:rsidR="00EA2937">
        <w:t>angular acceleration</w:t>
      </w:r>
      <w:r w:rsidR="00BA2C82">
        <w:t xml:space="preserve"> (from the subtractor)</w:t>
      </w:r>
      <w:r w:rsidR="006E3B4D">
        <w:t xml:space="preserve"> is inputted into</w:t>
      </w:r>
      <w:r w:rsidR="00E97CEA">
        <w:t xml:space="preserve"> to integrator block which outputs a state variable </w:t>
      </w:r>
      <m:oMath>
        <m:acc>
          <m:accPr>
            <m:chr m:val="̇"/>
            <m:ctrlPr>
              <w:rPr>
                <w:rFonts w:ascii="Cambria Math" w:hAnsi="Cambria Math"/>
                <w:i/>
              </w:rPr>
            </m:ctrlPr>
          </m:accPr>
          <m:e>
            <m:r>
              <w:rPr>
                <w:rFonts w:ascii="Cambria Math" w:hAnsi="Cambria Math"/>
              </w:rPr>
              <m:t>x2</m:t>
            </m:r>
          </m:e>
        </m:acc>
      </m:oMath>
      <w:r w:rsidR="00580429">
        <w:rPr>
          <w:rFonts w:eastAsiaTheme="minorEastAsia"/>
        </w:rPr>
        <w:t xml:space="preserve"> (angular velocity). In the second instance</w:t>
      </w:r>
      <w:r w:rsidR="00BA2C82">
        <w:rPr>
          <w:rFonts w:eastAsiaTheme="minorEastAsia"/>
        </w:rPr>
        <w:t>,</w:t>
      </w:r>
      <w:r w:rsidR="00580429">
        <w:rPr>
          <w:rFonts w:eastAsiaTheme="minorEastAsia"/>
        </w:rPr>
        <w:t xml:space="preserve"> this </w:t>
      </w:r>
      <w:r w:rsidR="00BA2C82">
        <w:rPr>
          <w:rFonts w:eastAsiaTheme="minorEastAsia"/>
        </w:rPr>
        <w:t>angular velocity is fed into the integrator block returning the angular position.</w:t>
      </w:r>
      <w:r w:rsidR="00CC19CB">
        <w:rPr>
          <w:rFonts w:eastAsiaTheme="minorEastAsia"/>
        </w:rPr>
        <w:t xml:space="preserve"> The angular velocity and angular position are fed back into the subtractor </w:t>
      </w:r>
      <w:r w:rsidR="00A05412">
        <w:rPr>
          <w:rFonts w:eastAsiaTheme="minorEastAsia"/>
        </w:rPr>
        <w:t>after</w:t>
      </w:r>
      <w:r w:rsidR="00B03D82">
        <w:rPr>
          <w:rFonts w:eastAsiaTheme="minorEastAsia"/>
        </w:rPr>
        <w:t xml:space="preserve"> being manipulated by the gain blocks. The scope block allows us to visually depict the angular velocity and angular position of the system. </w:t>
      </w:r>
      <w:r w:rsidR="009C1687">
        <w:rPr>
          <w:rFonts w:eastAsiaTheme="minorEastAsia"/>
        </w:rPr>
        <w:t xml:space="preserve">The approximated </w:t>
      </w:r>
      <w:r w:rsidR="00927F26">
        <w:rPr>
          <w:rFonts w:eastAsiaTheme="minorEastAsia"/>
        </w:rPr>
        <w:t>approach was also implemented and differs slightly as it removes the sine function after the second integrator.</w:t>
      </w:r>
    </w:p>
    <w:p w14:paraId="1A8FD140" w14:textId="77777777" w:rsidR="003256D4" w:rsidRDefault="000B5F84" w:rsidP="003256D4">
      <w:pPr>
        <w:keepNext/>
        <w:jc w:val="center"/>
      </w:pPr>
      <w:r w:rsidRPr="00D1365C">
        <w:rPr>
          <w:noProof/>
          <w:lang w:eastAsia="en-CA"/>
        </w:rPr>
        <w:drawing>
          <wp:inline distT="0" distB="0" distL="0" distR="0" wp14:anchorId="1CB5E6D2" wp14:editId="73168C2E">
            <wp:extent cx="4191000" cy="2823566"/>
            <wp:effectExtent l="0" t="0" r="0" b="0"/>
            <wp:docPr id="949759437"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59437" name="Picture 1" descr="A diagram of a block diagram&#10;&#10;Description automatically generated"/>
                    <pic:cNvPicPr/>
                  </pic:nvPicPr>
                  <pic:blipFill>
                    <a:blip r:embed="rId11"/>
                    <a:stretch>
                      <a:fillRect/>
                    </a:stretch>
                  </pic:blipFill>
                  <pic:spPr>
                    <a:xfrm>
                      <a:off x="0" y="0"/>
                      <a:ext cx="4195730" cy="2826752"/>
                    </a:xfrm>
                    <a:prstGeom prst="rect">
                      <a:avLst/>
                    </a:prstGeom>
                  </pic:spPr>
                </pic:pic>
              </a:graphicData>
            </a:graphic>
          </wp:inline>
        </w:drawing>
      </w:r>
    </w:p>
    <w:p w14:paraId="71055455" w14:textId="59FA40D6" w:rsidR="00826364" w:rsidRDefault="003256D4" w:rsidP="003256D4">
      <w:pPr>
        <w:pStyle w:val="Caption"/>
        <w:jc w:val="center"/>
      </w:pPr>
      <w:bookmarkStart w:id="7" w:name="_Toc178516664"/>
      <w:r>
        <w:t xml:space="preserve">Figure </w:t>
      </w:r>
      <w:fldSimple w:instr=" SEQ Figure \* ARABIC ">
        <w:r w:rsidR="00524806">
          <w:rPr>
            <w:noProof/>
          </w:rPr>
          <w:t>1</w:t>
        </w:r>
      </w:fldSimple>
      <w:r>
        <w:t xml:space="preserve"> Single Pendulum Simulink Implementation</w:t>
      </w:r>
      <w:bookmarkEnd w:id="7"/>
    </w:p>
    <w:p w14:paraId="4AC9D437" w14:textId="5B8E69C0" w:rsidR="0076530C" w:rsidRPr="00856ADF" w:rsidRDefault="0076530C" w:rsidP="0076530C">
      <w:pPr>
        <w:pStyle w:val="Caption"/>
      </w:pPr>
    </w:p>
    <w:p w14:paraId="56B72316" w14:textId="77777777" w:rsidR="0076530C" w:rsidRDefault="0076530C" w:rsidP="0076530C">
      <w:pPr>
        <w:jc w:val="center"/>
      </w:pPr>
    </w:p>
    <w:p w14:paraId="0C41785D" w14:textId="77777777" w:rsidR="0076530C" w:rsidRDefault="0076530C" w:rsidP="00826364"/>
    <w:p w14:paraId="7EEAB3DA" w14:textId="77777777" w:rsidR="003256D4" w:rsidRDefault="00592ED1" w:rsidP="003256D4">
      <w:pPr>
        <w:keepNext/>
        <w:jc w:val="center"/>
      </w:pPr>
      <w:r w:rsidRPr="00D1365C">
        <w:rPr>
          <w:noProof/>
          <w:lang w:eastAsia="en-CA"/>
        </w:rPr>
        <w:lastRenderedPageBreak/>
        <w:drawing>
          <wp:inline distT="0" distB="0" distL="0" distR="0" wp14:anchorId="66148A2E" wp14:editId="68225E3A">
            <wp:extent cx="3783137" cy="2796540"/>
            <wp:effectExtent l="0" t="0" r="8255" b="3810"/>
            <wp:docPr id="2078083230"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83230" name="Picture 1" descr="A diagram of a block diagram&#10;&#10;Description automatically generated"/>
                    <pic:cNvPicPr/>
                  </pic:nvPicPr>
                  <pic:blipFill>
                    <a:blip r:embed="rId12"/>
                    <a:stretch>
                      <a:fillRect/>
                    </a:stretch>
                  </pic:blipFill>
                  <pic:spPr>
                    <a:xfrm>
                      <a:off x="0" y="0"/>
                      <a:ext cx="3788056" cy="2800176"/>
                    </a:xfrm>
                    <a:prstGeom prst="rect">
                      <a:avLst/>
                    </a:prstGeom>
                  </pic:spPr>
                </pic:pic>
              </a:graphicData>
            </a:graphic>
          </wp:inline>
        </w:drawing>
      </w:r>
    </w:p>
    <w:p w14:paraId="3F81C814" w14:textId="1B5A0081" w:rsidR="000B5F84" w:rsidRDefault="003256D4" w:rsidP="003256D4">
      <w:pPr>
        <w:pStyle w:val="Caption"/>
        <w:jc w:val="center"/>
      </w:pPr>
      <w:bookmarkStart w:id="8" w:name="_Toc178516665"/>
      <w:r>
        <w:t xml:space="preserve">Figure </w:t>
      </w:r>
      <w:fldSimple w:instr=" SEQ Figure \* ARABIC ">
        <w:r w:rsidR="00524806">
          <w:rPr>
            <w:noProof/>
          </w:rPr>
          <w:t>2</w:t>
        </w:r>
      </w:fldSimple>
      <w:r>
        <w:t xml:space="preserve"> </w:t>
      </w:r>
      <w:r w:rsidRPr="00263D63">
        <w:t xml:space="preserve">Single Pendulum Simulink Implementation </w:t>
      </w:r>
      <w:proofErr w:type="gramStart"/>
      <w:r w:rsidRPr="00263D63">
        <w:t>With</w:t>
      </w:r>
      <w:proofErr w:type="gramEnd"/>
      <w:r w:rsidRPr="00263D63">
        <w:t xml:space="preserve"> Approximation</w:t>
      </w:r>
      <w:bookmarkEnd w:id="8"/>
    </w:p>
    <w:p w14:paraId="5BF918B7" w14:textId="21FA80A9" w:rsidR="00A55491" w:rsidRPr="00856ADF" w:rsidRDefault="00A55491" w:rsidP="00A55491">
      <w:pPr>
        <w:pStyle w:val="Caption"/>
      </w:pPr>
    </w:p>
    <w:p w14:paraId="11BE964A" w14:textId="77777777" w:rsidR="00262004" w:rsidRDefault="00262004" w:rsidP="00262004"/>
    <w:p w14:paraId="0AA665DF" w14:textId="636ECD0A" w:rsidR="00262004" w:rsidRDefault="00262004" w:rsidP="00262004">
      <w:pPr>
        <w:pStyle w:val="Heading2"/>
      </w:pPr>
      <w:bookmarkStart w:id="9" w:name="_Toc178516712"/>
      <w:r>
        <w:t>Task 3</w:t>
      </w:r>
      <w:bookmarkEnd w:id="9"/>
    </w:p>
    <w:p w14:paraId="662B3C2D" w14:textId="5BFBFAFD" w:rsidR="00EB1423" w:rsidRPr="00DA2715" w:rsidRDefault="00DA2715" w:rsidP="00EB1423">
      <w:pPr>
        <w:rPr>
          <w:b/>
          <w:bCs/>
        </w:rPr>
      </w:pPr>
      <w:r w:rsidRPr="00DA2715">
        <w:rPr>
          <w:b/>
          <w:bCs/>
        </w:rPr>
        <w:t xml:space="preserve">Assuming that </w:t>
      </w:r>
      <w:r w:rsidRPr="00DA2715">
        <w:rPr>
          <w:rFonts w:ascii="Cambria Math" w:hAnsi="Cambria Math" w:cs="Cambria Math"/>
          <w:b/>
          <w:bCs/>
        </w:rPr>
        <w:t>𝑚</w:t>
      </w:r>
      <w:r w:rsidRPr="00DA2715">
        <w:rPr>
          <w:b/>
          <w:bCs/>
        </w:rPr>
        <w:t xml:space="preserve"> = 1, </w:t>
      </w:r>
      <w:r w:rsidRPr="00DA2715">
        <w:rPr>
          <w:rFonts w:ascii="Cambria Math" w:hAnsi="Cambria Math" w:cs="Cambria Math"/>
          <w:b/>
          <w:bCs/>
        </w:rPr>
        <w:t>𝑐</w:t>
      </w:r>
      <w:r w:rsidRPr="00DA2715">
        <w:rPr>
          <w:b/>
          <w:bCs/>
        </w:rPr>
        <w:t xml:space="preserve"> = 0.8, </w:t>
      </w:r>
      <w:r w:rsidRPr="00DA2715">
        <w:rPr>
          <w:rFonts w:ascii="Cambria Math" w:hAnsi="Cambria Math" w:cs="Cambria Math"/>
          <w:b/>
          <w:bCs/>
        </w:rPr>
        <w:t>𝑙</w:t>
      </w:r>
      <w:r w:rsidRPr="00DA2715">
        <w:rPr>
          <w:b/>
          <w:bCs/>
        </w:rPr>
        <w:t xml:space="preserve"> = 0.75 and </w:t>
      </w:r>
      <w:r w:rsidRPr="00DA2715">
        <w:rPr>
          <w:rFonts w:ascii="Cambria Math" w:hAnsi="Cambria Math" w:cs="Cambria Math"/>
          <w:b/>
          <w:bCs/>
        </w:rPr>
        <w:t>𝑔</w:t>
      </w:r>
      <w:r w:rsidRPr="00DA2715">
        <w:rPr>
          <w:b/>
          <w:bCs/>
        </w:rPr>
        <w:t xml:space="preserve"> = 9.81, simulate the state response with an initial state of </w:t>
      </w:r>
      <w:r w:rsidRPr="00DA2715">
        <w:rPr>
          <w:rFonts w:ascii="Cambria Math" w:hAnsi="Cambria Math" w:cs="Cambria Math"/>
          <w:b/>
          <w:bCs/>
        </w:rPr>
        <w:t>𝑥</w:t>
      </w:r>
      <w:r w:rsidRPr="00DA2715">
        <w:rPr>
          <w:b/>
          <w:bCs/>
        </w:rPr>
        <w:t>0 = [</w:t>
      </w:r>
      <w:r w:rsidRPr="00DA2715">
        <w:rPr>
          <w:rFonts w:ascii="Cambria Math" w:hAnsi="Cambria Math" w:cs="Cambria Math"/>
          <w:b/>
          <w:bCs/>
        </w:rPr>
        <w:t>𝜋</w:t>
      </w:r>
      <w:r w:rsidRPr="00DA2715">
        <w:rPr>
          <w:b/>
          <w:bCs/>
        </w:rPr>
        <w:t xml:space="preserve">/4 </w:t>
      </w:r>
      <w:proofErr w:type="gramStart"/>
      <w:r w:rsidRPr="00DA2715">
        <w:rPr>
          <w:b/>
          <w:bCs/>
        </w:rPr>
        <w:t>0]</w:t>
      </w:r>
      <w:r w:rsidRPr="00DA2715">
        <w:rPr>
          <w:rFonts w:ascii="Cambria Math" w:hAnsi="Cambria Math" w:cs="Cambria Math"/>
          <w:b/>
          <w:bCs/>
        </w:rPr>
        <w:t>𝑇</w:t>
      </w:r>
      <w:proofErr w:type="gramEnd"/>
      <w:r w:rsidRPr="00DA2715">
        <w:rPr>
          <w:b/>
          <w:bCs/>
        </w:rPr>
        <w:t>.</w:t>
      </w:r>
    </w:p>
    <w:p w14:paraId="183DB0E2" w14:textId="77777777" w:rsidR="00826364" w:rsidRDefault="00826364" w:rsidP="00826364">
      <w:pPr>
        <w:pStyle w:val="Heading3"/>
      </w:pPr>
      <w:bookmarkStart w:id="10" w:name="_Toc178516713"/>
      <w:r>
        <w:t>Results and Discussions</w:t>
      </w:r>
      <w:bookmarkEnd w:id="10"/>
      <w:r>
        <w:t xml:space="preserve"> </w:t>
      </w:r>
    </w:p>
    <w:p w14:paraId="40B21ED2" w14:textId="06016881" w:rsidR="00F2659F" w:rsidRPr="0014735B" w:rsidRDefault="00F2659F" w:rsidP="00F2659F">
      <w:r>
        <w:tab/>
        <w:t>The simulation provided the plots shown below</w:t>
      </w:r>
      <w:r w:rsidR="00614AA8">
        <w:t xml:space="preserve"> in Figures 3 and 4</w:t>
      </w:r>
      <w:r>
        <w:t xml:space="preserve">. Automatically we can see that the approximation has very little effect on the output of the plots, as both the Position and Velocity plots in both instances are almost identical. </w:t>
      </w:r>
      <w:r w:rsidR="00EC43F1">
        <w:t xml:space="preserve">Furthermore, </w:t>
      </w:r>
      <w:r w:rsidR="009621E9">
        <w:t>i</w:t>
      </w:r>
      <w:r w:rsidR="00EC43F1">
        <w:t>n both plots</w:t>
      </w:r>
      <w:r w:rsidR="00A10A2A">
        <w:t>,</w:t>
      </w:r>
      <w:r w:rsidR="00EC43F1">
        <w:t xml:space="preserve"> we see the same trend</w:t>
      </w:r>
      <w:r w:rsidR="00762B97">
        <w:t>.</w:t>
      </w:r>
      <w:r w:rsidR="006E6B28">
        <w:t xml:space="preserve"> </w:t>
      </w:r>
      <w:r w:rsidR="00762B97">
        <w:t xml:space="preserve">For the </w:t>
      </w:r>
      <w:r w:rsidR="006E6B28">
        <w:t>position,</w:t>
      </w:r>
      <w:r w:rsidR="00EC43F1">
        <w:t xml:space="preserve"> the </w:t>
      </w:r>
      <w:r w:rsidR="00A10A2A">
        <w:t>pendulum starts at</w:t>
      </w:r>
      <w:r w:rsidR="00581F83">
        <w:t xml:space="preserve"> </w:t>
      </w:r>
      <w:r w:rsidR="00581F83" w:rsidRPr="0014735B">
        <w:rPr>
          <w:rFonts w:ascii="Cambria Math" w:hAnsi="Cambria Math" w:cs="Cambria Math"/>
        </w:rPr>
        <w:t>𝜋</w:t>
      </w:r>
      <w:r w:rsidR="00581F83" w:rsidRPr="0014735B">
        <w:t>/4</w:t>
      </w:r>
      <w:r w:rsidR="0014735B">
        <w:rPr>
          <w:b/>
          <w:bCs/>
        </w:rPr>
        <w:t xml:space="preserve"> </w:t>
      </w:r>
      <w:r w:rsidR="0014735B">
        <w:t>(</w:t>
      </w:r>
      <w:r w:rsidR="00E34C38">
        <w:t xml:space="preserve">initial condition) and </w:t>
      </w:r>
      <w:r w:rsidR="00D93C45">
        <w:t>oscillates until it settles at a final value of zero.</w:t>
      </w:r>
      <w:r w:rsidR="00715F9B">
        <w:t xml:space="preserve"> </w:t>
      </w:r>
      <w:r w:rsidR="00D93C45">
        <w:t xml:space="preserve">Note the </w:t>
      </w:r>
      <w:r w:rsidR="000C4D75">
        <w:t xml:space="preserve">peak </w:t>
      </w:r>
      <w:r w:rsidR="00715F9B">
        <w:t xml:space="preserve">positional </w:t>
      </w:r>
      <w:r w:rsidR="000C4D75">
        <w:t>value is equal to the initial starting value</w:t>
      </w:r>
      <w:r w:rsidR="004640D1">
        <w:t>.</w:t>
      </w:r>
      <w:r w:rsidR="006E6B28">
        <w:t xml:space="preserve"> The velocity</w:t>
      </w:r>
      <w:r w:rsidR="004444A2">
        <w:t xml:space="preserve"> </w:t>
      </w:r>
      <w:r w:rsidR="00364A6D">
        <w:t>(</w:t>
      </w:r>
      <w:r w:rsidR="004444A2">
        <w:t>same as</w:t>
      </w:r>
      <w:r w:rsidR="005550AD">
        <w:t xml:space="preserve"> the position</w:t>
      </w:r>
      <w:r w:rsidR="00364A6D">
        <w:t>)</w:t>
      </w:r>
      <w:r w:rsidR="005550AD">
        <w:t xml:space="preserve"> also oscillates until it reaches a resting value of zero. </w:t>
      </w:r>
      <w:r w:rsidR="003F6394">
        <w:t xml:space="preserve">Its peak value occurs on the “first swing” and </w:t>
      </w:r>
      <w:r w:rsidR="00B84F42">
        <w:t xml:space="preserve">gradually decreases as the pendulum comes to a rest. </w:t>
      </w:r>
      <w:r w:rsidR="0059517A">
        <w:t xml:space="preserve">This is due to the dampener located at the base of the pendulum which </w:t>
      </w:r>
      <w:r w:rsidR="00FE2BF6">
        <w:t>slows down the pendulum over time</w:t>
      </w:r>
      <w:r w:rsidR="00A210DF">
        <w:t xml:space="preserve">, ultimately reaching a settling value of 0 at a settling time of 7 seconds. </w:t>
      </w:r>
    </w:p>
    <w:p w14:paraId="37EDC2B1" w14:textId="77777777" w:rsidR="00C00E56" w:rsidRDefault="00C00E56" w:rsidP="00C00E56"/>
    <w:p w14:paraId="3CDF9BF5" w14:textId="77777777" w:rsidR="003256D4" w:rsidRDefault="00C00E56" w:rsidP="003256D4">
      <w:pPr>
        <w:keepNext/>
        <w:jc w:val="center"/>
      </w:pPr>
      <w:r>
        <w:rPr>
          <w:noProof/>
        </w:rPr>
        <w:lastRenderedPageBreak/>
        <w:drawing>
          <wp:inline distT="0" distB="0" distL="0" distR="0" wp14:anchorId="5E6A9F86" wp14:editId="00363470">
            <wp:extent cx="4297680" cy="3223260"/>
            <wp:effectExtent l="0" t="0" r="7620" b="0"/>
            <wp:docPr id="94100467" name="Picture 6"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0467" name="Picture 6" descr="A graph of a func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97680" cy="3223260"/>
                    </a:xfrm>
                    <a:prstGeom prst="rect">
                      <a:avLst/>
                    </a:prstGeom>
                  </pic:spPr>
                </pic:pic>
              </a:graphicData>
            </a:graphic>
          </wp:inline>
        </w:drawing>
      </w:r>
    </w:p>
    <w:p w14:paraId="7E374363" w14:textId="1676FC7D" w:rsidR="00C00E56" w:rsidRDefault="003256D4" w:rsidP="003256D4">
      <w:pPr>
        <w:pStyle w:val="Caption"/>
        <w:jc w:val="center"/>
      </w:pPr>
      <w:bookmarkStart w:id="11" w:name="_Toc178516666"/>
      <w:r>
        <w:t xml:space="preserve">Figure </w:t>
      </w:r>
      <w:fldSimple w:instr=" SEQ Figure \* ARABIC ">
        <w:r w:rsidR="00524806">
          <w:rPr>
            <w:noProof/>
          </w:rPr>
          <w:t>3</w:t>
        </w:r>
      </w:fldSimple>
      <w:r>
        <w:t xml:space="preserve"> </w:t>
      </w:r>
      <w:r w:rsidRPr="00EE4D2D">
        <w:t>Time vs Position and Time vs Velocity</w:t>
      </w:r>
      <w:bookmarkEnd w:id="11"/>
    </w:p>
    <w:p w14:paraId="1C15667A" w14:textId="41078E6A" w:rsidR="006650C3" w:rsidRPr="00856ADF" w:rsidRDefault="006650C3" w:rsidP="006650C3">
      <w:pPr>
        <w:pStyle w:val="Caption"/>
      </w:pPr>
    </w:p>
    <w:p w14:paraId="1D72F7B1" w14:textId="77777777" w:rsidR="007622BF" w:rsidRDefault="007622BF" w:rsidP="00C00E56">
      <w:pPr>
        <w:jc w:val="center"/>
      </w:pPr>
    </w:p>
    <w:p w14:paraId="62E77575" w14:textId="77777777" w:rsidR="003256D4" w:rsidRDefault="00C00E56" w:rsidP="003256D4">
      <w:pPr>
        <w:keepNext/>
        <w:jc w:val="center"/>
      </w:pPr>
      <w:r>
        <w:rPr>
          <w:noProof/>
        </w:rPr>
        <w:drawing>
          <wp:inline distT="0" distB="0" distL="0" distR="0" wp14:anchorId="6C0F3F39" wp14:editId="1FF95782">
            <wp:extent cx="4287520" cy="3215640"/>
            <wp:effectExtent l="0" t="0" r="0" b="3810"/>
            <wp:docPr id="959003573" name="Picture 5" descr="A graph of time and velo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03573" name="Picture 5" descr="A graph of time and velocity&#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287520" cy="3215640"/>
                    </a:xfrm>
                    <a:prstGeom prst="rect">
                      <a:avLst/>
                    </a:prstGeom>
                  </pic:spPr>
                </pic:pic>
              </a:graphicData>
            </a:graphic>
          </wp:inline>
        </w:drawing>
      </w:r>
    </w:p>
    <w:p w14:paraId="106A7C77" w14:textId="7B139659" w:rsidR="00C00E56" w:rsidRDefault="003256D4" w:rsidP="003256D4">
      <w:pPr>
        <w:pStyle w:val="Caption"/>
        <w:jc w:val="center"/>
      </w:pPr>
      <w:bookmarkStart w:id="12" w:name="_Toc178516667"/>
      <w:r>
        <w:t xml:space="preserve">Figure </w:t>
      </w:r>
      <w:fldSimple w:instr=" SEQ Figure \* ARABIC ">
        <w:r w:rsidR="00524806">
          <w:rPr>
            <w:noProof/>
          </w:rPr>
          <w:t>4</w:t>
        </w:r>
      </w:fldSimple>
      <w:r>
        <w:t xml:space="preserve"> </w:t>
      </w:r>
      <w:r w:rsidRPr="00C63FDC">
        <w:t xml:space="preserve"> Time vs Position and Time vs Velocity with Approximation</w:t>
      </w:r>
      <w:bookmarkEnd w:id="12"/>
    </w:p>
    <w:p w14:paraId="7878AC03" w14:textId="77777777" w:rsidR="007622BF" w:rsidRPr="00C00E56" w:rsidRDefault="007622BF" w:rsidP="00C00E56">
      <w:pPr>
        <w:jc w:val="center"/>
      </w:pPr>
    </w:p>
    <w:p w14:paraId="3DC3B684" w14:textId="77777777" w:rsidR="00826364" w:rsidRPr="00826364" w:rsidRDefault="00826364" w:rsidP="00826364"/>
    <w:p w14:paraId="64E8A659" w14:textId="77777777" w:rsidR="00262004" w:rsidRDefault="00262004" w:rsidP="00262004"/>
    <w:p w14:paraId="31AF4476" w14:textId="30C7B755" w:rsidR="00262004" w:rsidRDefault="00262004" w:rsidP="00262004">
      <w:pPr>
        <w:pStyle w:val="Heading2"/>
      </w:pPr>
      <w:bookmarkStart w:id="13" w:name="_Toc178516714"/>
      <w:r>
        <w:t>Task 4</w:t>
      </w:r>
      <w:bookmarkEnd w:id="13"/>
    </w:p>
    <w:p w14:paraId="0F309AF7" w14:textId="32C04B63" w:rsidR="00DA2715" w:rsidRPr="00567DF5" w:rsidRDefault="00567DF5" w:rsidP="00567DF5">
      <w:pPr>
        <w:rPr>
          <w:b/>
          <w:bCs/>
        </w:rPr>
      </w:pPr>
      <w:r w:rsidRPr="00567DF5">
        <w:rPr>
          <w:b/>
          <w:bCs/>
        </w:rPr>
        <w:t xml:space="preserve">Repeat the simulation, this time by setting </w:t>
      </w:r>
      <w:r w:rsidRPr="00567DF5">
        <w:rPr>
          <w:rFonts w:ascii="Cambria Math" w:hAnsi="Cambria Math" w:cs="Cambria Math"/>
          <w:b/>
          <w:bCs/>
        </w:rPr>
        <w:t>𝑐</w:t>
      </w:r>
      <w:r w:rsidRPr="00567DF5">
        <w:rPr>
          <w:b/>
          <w:bCs/>
        </w:rPr>
        <w:t xml:space="preserve"> = 0. How do you interpret the results?</w:t>
      </w:r>
      <w:r w:rsidRPr="00567DF5">
        <w:rPr>
          <w:b/>
          <w:bCs/>
        </w:rPr>
        <w:br/>
      </w:r>
    </w:p>
    <w:p w14:paraId="34F48203" w14:textId="77777777" w:rsidR="00826364" w:rsidRDefault="00826364" w:rsidP="00826364">
      <w:pPr>
        <w:pStyle w:val="Heading3"/>
      </w:pPr>
      <w:bookmarkStart w:id="14" w:name="_Toc178516715"/>
      <w:r>
        <w:t>Results and Discussions</w:t>
      </w:r>
      <w:bookmarkEnd w:id="14"/>
      <w:r>
        <w:t xml:space="preserve"> </w:t>
      </w:r>
    </w:p>
    <w:p w14:paraId="47056F44" w14:textId="1AC4F531" w:rsidR="00B84F42" w:rsidRDefault="00B84F42" w:rsidP="00B84F42">
      <w:r>
        <w:tab/>
        <w:t xml:space="preserve">The C constant in this application acts </w:t>
      </w:r>
      <w:r w:rsidR="00995089">
        <w:t>as </w:t>
      </w:r>
      <w:r>
        <w:t xml:space="preserve">the dampening force. </w:t>
      </w:r>
      <w:r w:rsidR="00995089">
        <w:t>Theoretically</w:t>
      </w:r>
      <w:r w:rsidR="00F95258">
        <w:t>,</w:t>
      </w:r>
      <w:r w:rsidR="00995089">
        <w:t xml:space="preserve"> we can predict that if this value is set to zero, then the system is ideal in the context that n</w:t>
      </w:r>
      <w:r w:rsidR="006E332E">
        <w:t>o forces are acting against the movement of this system</w:t>
      </w:r>
      <w:r w:rsidR="0022143B">
        <w:t>.</w:t>
      </w:r>
      <w:r w:rsidR="00F95258">
        <w:t xml:space="preserve"> Thus, we can assume that the pendulum will oscillate forever at the same magnitude. This was confirmed by the simulations that are plotted below</w:t>
      </w:r>
      <w:r w:rsidR="00A12F34">
        <w:t xml:space="preserve"> in Figures 5 and 6</w:t>
      </w:r>
      <w:r w:rsidR="00F95258">
        <w:t xml:space="preserve">. </w:t>
      </w:r>
      <w:r w:rsidR="0022143B">
        <w:t>Again,</w:t>
      </w:r>
      <w:r w:rsidR="002109DA">
        <w:t xml:space="preserve"> in both cases</w:t>
      </w:r>
      <w:r w:rsidR="00C53EAE">
        <w:t>,</w:t>
      </w:r>
      <w:r w:rsidR="002109DA">
        <w:t xml:space="preserve"> we see identical results, </w:t>
      </w:r>
      <w:r w:rsidR="00CC7B8A">
        <w:t>as the pendulum seems to oscil</w:t>
      </w:r>
      <w:r w:rsidR="00C53EAE">
        <w:t>la</w:t>
      </w:r>
      <w:r w:rsidR="00CC7B8A">
        <w:t xml:space="preserve">te forever without changing its magnitude in either position or </w:t>
      </w:r>
      <w:r w:rsidR="00C53EAE">
        <w:t xml:space="preserve">velocity. </w:t>
      </w:r>
      <w:r w:rsidR="006117F2">
        <w:t>In conclusion, we can interpret this result as a case where the pend</w:t>
      </w:r>
      <w:r w:rsidR="00503309">
        <w:t>u</w:t>
      </w:r>
      <w:r w:rsidR="006117F2">
        <w:t xml:space="preserve">lum </w:t>
      </w:r>
      <w:r w:rsidR="00503309">
        <w:t xml:space="preserve">is an ideal </w:t>
      </w:r>
      <w:r w:rsidR="00A450D7">
        <w:t>environment</w:t>
      </w:r>
      <w:r w:rsidR="00503309">
        <w:t>.</w:t>
      </w:r>
    </w:p>
    <w:p w14:paraId="34ABE56E" w14:textId="77777777" w:rsidR="003256D4" w:rsidRDefault="00C53EAE" w:rsidP="003256D4">
      <w:pPr>
        <w:keepNext/>
        <w:jc w:val="center"/>
      </w:pPr>
      <w:r>
        <w:rPr>
          <w:noProof/>
        </w:rPr>
        <w:drawing>
          <wp:inline distT="0" distB="0" distL="0" distR="0" wp14:anchorId="3D6FDFED" wp14:editId="2C6F59B5">
            <wp:extent cx="4290060" cy="3217545"/>
            <wp:effectExtent l="0" t="0" r="0" b="1905"/>
            <wp:docPr id="1255279259" name="Picture 7" descr="A graph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9259" name="Picture 7" descr="A graph of a wavefor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290060" cy="3217545"/>
                    </a:xfrm>
                    <a:prstGeom prst="rect">
                      <a:avLst/>
                    </a:prstGeom>
                  </pic:spPr>
                </pic:pic>
              </a:graphicData>
            </a:graphic>
          </wp:inline>
        </w:drawing>
      </w:r>
    </w:p>
    <w:p w14:paraId="797A78BC" w14:textId="26D0F6D6" w:rsidR="00C53EAE" w:rsidRDefault="003256D4" w:rsidP="003256D4">
      <w:pPr>
        <w:pStyle w:val="Caption"/>
        <w:jc w:val="center"/>
      </w:pPr>
      <w:bookmarkStart w:id="15" w:name="_Toc178516668"/>
      <w:r>
        <w:t xml:space="preserve">Figure </w:t>
      </w:r>
      <w:fldSimple w:instr=" SEQ Figure \* ARABIC ">
        <w:r w:rsidR="00524806">
          <w:rPr>
            <w:noProof/>
          </w:rPr>
          <w:t>5</w:t>
        </w:r>
      </w:fldSimple>
      <w:r>
        <w:t xml:space="preserve"> </w:t>
      </w:r>
      <w:r w:rsidRPr="001B28CE">
        <w:t>Time vs Position and Time vs Velocity with C = 0.</w:t>
      </w:r>
      <w:bookmarkEnd w:id="15"/>
    </w:p>
    <w:p w14:paraId="63EB1FC7" w14:textId="7C84A786" w:rsidR="008B4685" w:rsidRDefault="008B4685" w:rsidP="003256D4">
      <w:pPr>
        <w:pStyle w:val="Caption"/>
      </w:pPr>
    </w:p>
    <w:p w14:paraId="717B393A" w14:textId="77777777" w:rsidR="008B4685" w:rsidRDefault="008B4685" w:rsidP="008B4685">
      <w:pPr>
        <w:jc w:val="center"/>
      </w:pPr>
    </w:p>
    <w:p w14:paraId="25C982CB" w14:textId="77777777" w:rsidR="00C53EAE" w:rsidRDefault="00C53EAE" w:rsidP="00B84F42"/>
    <w:p w14:paraId="49A72F32" w14:textId="77777777" w:rsidR="003256D4" w:rsidRDefault="00C53EAE" w:rsidP="003256D4">
      <w:pPr>
        <w:keepNext/>
        <w:jc w:val="center"/>
      </w:pPr>
      <w:r>
        <w:rPr>
          <w:noProof/>
        </w:rPr>
        <w:lastRenderedPageBreak/>
        <w:drawing>
          <wp:inline distT="0" distB="0" distL="0" distR="0" wp14:anchorId="631E6E2A" wp14:editId="212821BF">
            <wp:extent cx="4064000" cy="3048000"/>
            <wp:effectExtent l="0" t="0" r="0" b="0"/>
            <wp:docPr id="879587549" name="Picture 8" descr="A graph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87549" name="Picture 8" descr="A graph of a wavefor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50D23720" w14:textId="40327ABE" w:rsidR="00C53EAE" w:rsidRDefault="003256D4" w:rsidP="003256D4">
      <w:pPr>
        <w:pStyle w:val="Caption"/>
        <w:jc w:val="center"/>
      </w:pPr>
      <w:bookmarkStart w:id="16" w:name="_Toc178516669"/>
      <w:r>
        <w:t xml:space="preserve">Figure </w:t>
      </w:r>
      <w:fldSimple w:instr=" SEQ Figure \* ARABIC ">
        <w:r w:rsidR="00524806">
          <w:rPr>
            <w:noProof/>
          </w:rPr>
          <w:t>6</w:t>
        </w:r>
      </w:fldSimple>
      <w:r>
        <w:t xml:space="preserve"> </w:t>
      </w:r>
      <w:r w:rsidRPr="00B60C66">
        <w:t>Time vs Position and Time vs Velocity with Approximation and C = 0.</w:t>
      </w:r>
      <w:bookmarkEnd w:id="16"/>
    </w:p>
    <w:p w14:paraId="379B7710" w14:textId="6FBD857D" w:rsidR="008B4685" w:rsidRPr="00856ADF" w:rsidRDefault="008B4685" w:rsidP="008B4685">
      <w:pPr>
        <w:pStyle w:val="Caption"/>
      </w:pPr>
    </w:p>
    <w:p w14:paraId="2FA947D8" w14:textId="77777777" w:rsidR="00A755A6" w:rsidRDefault="00A755A6" w:rsidP="00A755A6"/>
    <w:p w14:paraId="5427EFAB" w14:textId="1D84AE2B" w:rsidR="00A755A6" w:rsidRDefault="00A755A6" w:rsidP="00A755A6">
      <w:pPr>
        <w:pStyle w:val="Heading2"/>
      </w:pPr>
      <w:bookmarkStart w:id="17" w:name="_Toc178516716"/>
      <w:r>
        <w:t>Bonus Task</w:t>
      </w:r>
      <w:bookmarkEnd w:id="17"/>
    </w:p>
    <w:p w14:paraId="1B2263AA" w14:textId="29DE5179" w:rsidR="00A755A6" w:rsidRPr="00567DF5" w:rsidRDefault="001D435D" w:rsidP="00A755A6">
      <w:pPr>
        <w:rPr>
          <w:b/>
          <w:bCs/>
        </w:rPr>
      </w:pPr>
      <w:r>
        <w:rPr>
          <w:b/>
          <w:bCs/>
        </w:rPr>
        <w:t>How does the approximation affect the system?</w:t>
      </w:r>
      <w:r w:rsidR="00A755A6" w:rsidRPr="00567DF5">
        <w:rPr>
          <w:b/>
          <w:bCs/>
        </w:rPr>
        <w:br/>
      </w:r>
    </w:p>
    <w:p w14:paraId="115643DB" w14:textId="77777777" w:rsidR="00A755A6" w:rsidRDefault="00A755A6" w:rsidP="00A755A6">
      <w:pPr>
        <w:pStyle w:val="Heading3"/>
      </w:pPr>
      <w:bookmarkStart w:id="18" w:name="_Toc178516717"/>
      <w:r>
        <w:t>Results and Discussions</w:t>
      </w:r>
      <w:bookmarkEnd w:id="18"/>
      <w:r>
        <w:t xml:space="preserve"> </w:t>
      </w:r>
    </w:p>
    <w:p w14:paraId="32A6DDDE" w14:textId="2415338E" w:rsidR="00CF41D0" w:rsidRDefault="002240D9" w:rsidP="002240D9">
      <w:r>
        <w:tab/>
        <w:t>In both Tasks 3 and 4</w:t>
      </w:r>
      <w:r w:rsidR="00187981">
        <w:t>,</w:t>
      </w:r>
      <w:r>
        <w:t xml:space="preserve"> we added the case of the approximation and </w:t>
      </w:r>
      <w:r w:rsidR="00882853">
        <w:t>no</w:t>
      </w:r>
      <w:r>
        <w:t xml:space="preserve"> approximation</w:t>
      </w:r>
      <w:r w:rsidR="00882853">
        <w:t xml:space="preserve">. </w:t>
      </w:r>
      <w:r w:rsidR="003D0CCA">
        <w:t>W</w:t>
      </w:r>
      <w:r w:rsidR="00882853">
        <w:t>e got almost identical results</w:t>
      </w:r>
      <w:r w:rsidR="003D0CCA">
        <w:t xml:space="preserve"> in both cases</w:t>
      </w:r>
      <w:r w:rsidR="00882853">
        <w:t xml:space="preserve">, </w:t>
      </w:r>
      <w:r w:rsidR="00114041">
        <w:t xml:space="preserve">so </w:t>
      </w:r>
      <w:r w:rsidR="006F411D">
        <w:t>we ask</w:t>
      </w:r>
      <w:r w:rsidR="00114041">
        <w:t>ed,</w:t>
      </w:r>
      <w:r w:rsidR="006F411D">
        <w:t xml:space="preserve"> </w:t>
      </w:r>
      <w:r w:rsidR="00114041">
        <w:t>"</w:t>
      </w:r>
      <w:r w:rsidR="006F411D">
        <w:t xml:space="preserve">Does the approximation matter?”. </w:t>
      </w:r>
      <w:r w:rsidR="00C353DF">
        <w:t xml:space="preserve">This question was answered by running </w:t>
      </w:r>
      <w:r w:rsidR="00666842">
        <w:t>another</w:t>
      </w:r>
      <w:r w:rsidR="00C353DF">
        <w:t xml:space="preserve"> simulation. </w:t>
      </w:r>
    </w:p>
    <w:p w14:paraId="68731707" w14:textId="62BEDD73" w:rsidR="009A2407" w:rsidRDefault="00B70737" w:rsidP="00D552AC">
      <w:pPr>
        <w:ind w:firstLine="720"/>
      </w:pPr>
      <w:r>
        <w:t>By</w:t>
      </w:r>
      <w:r w:rsidR="00666842">
        <w:t xml:space="preserve"> looking at t</w:t>
      </w:r>
      <w:r w:rsidR="00CF41D0">
        <w:t>h</w:t>
      </w:r>
      <w:r>
        <w:t>e</w:t>
      </w:r>
      <w:r w:rsidR="00CF41D0">
        <w:t xml:space="preserve"> dampener</w:t>
      </w:r>
      <w:r w:rsidR="00666842">
        <w:t>,</w:t>
      </w:r>
      <w:r w:rsidR="00CF41D0">
        <w:t xml:space="preserve"> </w:t>
      </w:r>
      <w:r w:rsidR="00666842">
        <w:t xml:space="preserve">we see it </w:t>
      </w:r>
      <w:r w:rsidR="00CF41D0">
        <w:t>only acts on the system when the pendulum is moving</w:t>
      </w:r>
      <w:r w:rsidR="00666842">
        <w:t xml:space="preserve"> (due to its placement)</w:t>
      </w:r>
      <w:r w:rsidR="00CF41D0">
        <w:t>, if the pend</w:t>
      </w:r>
      <w:r w:rsidR="00B31D9D">
        <w:t>u</w:t>
      </w:r>
      <w:r w:rsidR="00CF41D0">
        <w:t xml:space="preserve">lum is </w:t>
      </w:r>
      <w:r w:rsidR="00945D69">
        <w:t xml:space="preserve">stationary (located at position 0) then the dampener has no effect. </w:t>
      </w:r>
      <w:r w:rsidR="00B31D9D">
        <w:t>Similarly,</w:t>
      </w:r>
      <w:r w:rsidR="00945D69">
        <w:t xml:space="preserve"> if the pendulum was inverted and positioned at </w:t>
      </w:r>
      <w:r w:rsidR="00B31D9D">
        <w:t xml:space="preserve">position </w:t>
      </w:r>
      <w:r w:rsidR="00FD58A6">
        <w:t>p</w:t>
      </w:r>
      <w:r w:rsidR="00B31D9D">
        <w:t xml:space="preserve">i theoretically the pendulum should stay vertical </w:t>
      </w:r>
      <w:r w:rsidR="00D552AC">
        <w:t>forever.</w:t>
      </w:r>
      <w:r w:rsidR="00662E75">
        <w:t xml:space="preserve"> </w:t>
      </w:r>
    </w:p>
    <w:p w14:paraId="22F1BAC9" w14:textId="417AB27C" w:rsidR="009A2407" w:rsidRDefault="009A2407" w:rsidP="00D552AC">
      <w:pPr>
        <w:ind w:firstLine="720"/>
      </w:pPr>
      <w:r>
        <w:t xml:space="preserve">After running the </w:t>
      </w:r>
      <w:r w:rsidR="006B0C00">
        <w:t>simulation,</w:t>
      </w:r>
      <w:r>
        <w:t xml:space="preserve"> we get the following </w:t>
      </w:r>
      <w:r w:rsidR="00712E56">
        <w:t>Figures 7 and 8</w:t>
      </w:r>
      <w:r>
        <w:t xml:space="preserve"> below. We now see that both </w:t>
      </w:r>
      <w:r w:rsidR="006B0C00">
        <w:t>instances</w:t>
      </w:r>
      <w:r>
        <w:t xml:space="preserve"> differ significantly as compared to the last two tasks. As we </w:t>
      </w:r>
      <w:r w:rsidR="006B0C00">
        <w:t>theoretically</w:t>
      </w:r>
      <w:r>
        <w:t xml:space="preserve"> discussed, the instance without approximation shows the pendulum being at a vertical position and staying in that position for the whole 10 seconds. </w:t>
      </w:r>
      <w:r w:rsidR="00001A09">
        <w:t xml:space="preserve">Whereas </w:t>
      </w:r>
      <w:r w:rsidR="00187981">
        <w:t>in</w:t>
      </w:r>
      <w:r>
        <w:t xml:space="preserve"> the approximation case</w:t>
      </w:r>
      <w:r w:rsidR="00001A09">
        <w:t>,</w:t>
      </w:r>
      <w:r>
        <w:t xml:space="preserve"> we see the same trend as we </w:t>
      </w:r>
      <w:r w:rsidR="006B0C00">
        <w:t xml:space="preserve">saw in Task 2 where the position and velocity both </w:t>
      </w:r>
      <w:r w:rsidR="006933CA">
        <w:t xml:space="preserve">oscillate until the system </w:t>
      </w:r>
      <w:r w:rsidR="006B0C00">
        <w:t>settle</w:t>
      </w:r>
      <w:r w:rsidR="006933CA">
        <w:t>s</w:t>
      </w:r>
      <w:r w:rsidR="006B0C00">
        <w:t xml:space="preserve"> </w:t>
      </w:r>
      <w:r w:rsidR="006933CA">
        <w:t>a</w:t>
      </w:r>
      <w:r w:rsidR="006B0C00">
        <w:t xml:space="preserve">t zero at around five seconds. </w:t>
      </w:r>
    </w:p>
    <w:p w14:paraId="7615BD53" w14:textId="77777777" w:rsidR="00FD58A6" w:rsidRDefault="00FD58A6" w:rsidP="002240D9"/>
    <w:p w14:paraId="65E5F1EF" w14:textId="77777777" w:rsidR="003256D4" w:rsidRDefault="00FD58A6" w:rsidP="003256D4">
      <w:pPr>
        <w:keepNext/>
      </w:pPr>
      <w:r>
        <w:rPr>
          <w:noProof/>
        </w:rPr>
        <w:lastRenderedPageBreak/>
        <w:drawing>
          <wp:inline distT="0" distB="0" distL="0" distR="0" wp14:anchorId="5EEF05E2" wp14:editId="5BC6D3B0">
            <wp:extent cx="5943600" cy="4457700"/>
            <wp:effectExtent l="0" t="0" r="0" b="0"/>
            <wp:docPr id="1350361621" name="Picture 9" descr="A graph of time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61621" name="Picture 9" descr="A graph of time and ti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C9BD787" w14:textId="5EC54DAD" w:rsidR="00FD58A6" w:rsidRDefault="003256D4" w:rsidP="003256D4">
      <w:pPr>
        <w:pStyle w:val="Caption"/>
      </w:pPr>
      <w:bookmarkStart w:id="19" w:name="_Toc178516670"/>
      <w:r>
        <w:t xml:space="preserve">Figure </w:t>
      </w:r>
      <w:fldSimple w:instr=" SEQ Figure \* ARABIC ">
        <w:r w:rsidR="00524806">
          <w:rPr>
            <w:noProof/>
          </w:rPr>
          <w:t>7</w:t>
        </w:r>
      </w:fldSimple>
      <w:r>
        <w:t xml:space="preserve"> </w:t>
      </w:r>
      <w:r w:rsidR="008E6241" w:rsidRPr="001F7673">
        <w:t xml:space="preserve"> </w:t>
      </w:r>
      <w:r w:rsidRPr="007B16B9">
        <w:t xml:space="preserve">Time vs Position and Time vs Velocity with </w:t>
      </w:r>
      <w:r w:rsidR="008E6241" w:rsidRPr="001F7673">
        <w:t>IC at Pi</w:t>
      </w:r>
      <w:bookmarkEnd w:id="19"/>
    </w:p>
    <w:p w14:paraId="4D4BB15D" w14:textId="77777777" w:rsidR="007047F1" w:rsidRDefault="007047F1" w:rsidP="002240D9"/>
    <w:p w14:paraId="11445E26" w14:textId="77777777" w:rsidR="00FD58A6" w:rsidRDefault="00FD58A6" w:rsidP="002240D9"/>
    <w:p w14:paraId="301C5828" w14:textId="77777777" w:rsidR="008E6241" w:rsidRDefault="00FD58A6" w:rsidP="008E6241">
      <w:pPr>
        <w:keepNext/>
      </w:pPr>
      <w:r>
        <w:rPr>
          <w:noProof/>
        </w:rPr>
        <w:lastRenderedPageBreak/>
        <w:drawing>
          <wp:inline distT="0" distB="0" distL="0" distR="0" wp14:anchorId="3B6E0E81" wp14:editId="251B73F7">
            <wp:extent cx="5943600" cy="4457700"/>
            <wp:effectExtent l="0" t="0" r="0" b="0"/>
            <wp:docPr id="1472723580" name="Picture 10" descr="A graph of 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23580" name="Picture 10" descr="A graph of a graph of a functio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B97A880" w14:textId="42456B68" w:rsidR="00A755A6" w:rsidRPr="00A755A6" w:rsidRDefault="008E6241" w:rsidP="000C212E">
      <w:pPr>
        <w:pStyle w:val="Caption"/>
      </w:pPr>
      <w:bookmarkStart w:id="20" w:name="_Toc178516671"/>
      <w:r>
        <w:t xml:space="preserve">Figure </w:t>
      </w:r>
      <w:fldSimple w:instr=" SEQ Figure \* ARABIC ">
        <w:r w:rsidR="00524806">
          <w:rPr>
            <w:noProof/>
          </w:rPr>
          <w:t>8</w:t>
        </w:r>
      </w:fldSimple>
      <w:r>
        <w:t xml:space="preserve"> </w:t>
      </w:r>
      <w:r w:rsidRPr="00123764">
        <w:t>Time vs Position and Time vs Velocity with Approximation and IC at Pi.</w:t>
      </w:r>
      <w:bookmarkEnd w:id="20"/>
    </w:p>
    <w:p w14:paraId="4495769F" w14:textId="77777777" w:rsidR="00826364" w:rsidRPr="00826364" w:rsidRDefault="00826364" w:rsidP="00826364"/>
    <w:p w14:paraId="0B732559" w14:textId="22AF0DC0" w:rsidR="00262004" w:rsidRDefault="00262004" w:rsidP="00262004">
      <w:pPr>
        <w:pStyle w:val="Heading1"/>
      </w:pPr>
      <w:bookmarkStart w:id="21" w:name="_Toc178516718"/>
      <w:r>
        <w:t>State-Space Model of a Double Mass-Spring-Damper System</w:t>
      </w:r>
      <w:bookmarkEnd w:id="21"/>
    </w:p>
    <w:p w14:paraId="3E863672" w14:textId="2C830AAC" w:rsidR="00262004" w:rsidRDefault="00262004" w:rsidP="00262004">
      <w:pPr>
        <w:pStyle w:val="Heading2"/>
      </w:pPr>
      <w:bookmarkStart w:id="22" w:name="_Toc178516719"/>
      <w:r>
        <w:t>Task 5</w:t>
      </w:r>
      <w:bookmarkEnd w:id="22"/>
    </w:p>
    <w:p w14:paraId="22E902F7" w14:textId="77777777" w:rsidR="00826364" w:rsidRDefault="00826364" w:rsidP="00826364">
      <w:pPr>
        <w:rPr>
          <w:b/>
          <w:bCs/>
        </w:rPr>
      </w:pPr>
      <w:r w:rsidRPr="005C6D33">
        <w:rPr>
          <w:b/>
          <w:bCs/>
        </w:rPr>
        <w:t xml:space="preserve">Implement the state-space model of the double mass-spring-damper using the state-space block of Simulink. To accomplish this task, you need to write an m-script to compute the matrices </w:t>
      </w:r>
      <w:r w:rsidRPr="005C6D33">
        <w:rPr>
          <w:rFonts w:ascii="Cambria Math" w:hAnsi="Cambria Math" w:cs="Cambria Math"/>
          <w:b/>
          <w:bCs/>
        </w:rPr>
        <w:t>𝐴</w:t>
      </w:r>
      <w:r w:rsidRPr="005C6D33">
        <w:rPr>
          <w:b/>
          <w:bCs/>
        </w:rPr>
        <w:t xml:space="preserve">, </w:t>
      </w:r>
      <w:r w:rsidRPr="005C6D33">
        <w:rPr>
          <w:rFonts w:ascii="Cambria Math" w:hAnsi="Cambria Math" w:cs="Cambria Math"/>
          <w:b/>
          <w:bCs/>
        </w:rPr>
        <w:t>𝐵</w:t>
      </w:r>
      <w:r w:rsidRPr="005C6D33">
        <w:rPr>
          <w:b/>
          <w:bCs/>
        </w:rPr>
        <w:t xml:space="preserve">, </w:t>
      </w:r>
      <w:r w:rsidRPr="005C6D33">
        <w:rPr>
          <w:rFonts w:ascii="Cambria Math" w:hAnsi="Cambria Math" w:cs="Cambria Math"/>
          <w:b/>
          <w:bCs/>
        </w:rPr>
        <w:t>𝐶</w:t>
      </w:r>
      <w:r w:rsidRPr="005C6D33">
        <w:rPr>
          <w:b/>
          <w:bCs/>
        </w:rPr>
        <w:t xml:space="preserve">, and </w:t>
      </w:r>
      <w:r w:rsidRPr="005C6D33">
        <w:rPr>
          <w:rFonts w:ascii="Cambria Math" w:hAnsi="Cambria Math" w:cs="Cambria Math"/>
          <w:b/>
          <w:bCs/>
        </w:rPr>
        <w:t>𝐷</w:t>
      </w:r>
      <w:r w:rsidRPr="005C6D33">
        <w:rPr>
          <w:b/>
          <w:bCs/>
        </w:rPr>
        <w:t xml:space="preserve">. You need to define the outputs of the block as </w:t>
      </w:r>
      <w:proofErr w:type="gramStart"/>
      <w:r w:rsidRPr="005C6D33">
        <w:rPr>
          <w:b/>
          <w:bCs/>
        </w:rPr>
        <w:t>all of</w:t>
      </w:r>
      <w:proofErr w:type="gramEnd"/>
      <w:r w:rsidRPr="005C6D33">
        <w:rPr>
          <w:b/>
          <w:bCs/>
        </w:rPr>
        <w:t xml:space="preserve"> the states, i.e., </w:t>
      </w:r>
      <w:r w:rsidRPr="005C6D33">
        <w:rPr>
          <w:rFonts w:ascii="Cambria Math" w:hAnsi="Cambria Math" w:cs="Cambria Math"/>
          <w:b/>
          <w:bCs/>
        </w:rPr>
        <w:t>𝑦</w:t>
      </w:r>
      <w:r w:rsidRPr="005C6D33">
        <w:rPr>
          <w:b/>
          <w:bCs/>
        </w:rPr>
        <w:t xml:space="preserve"> = </w:t>
      </w:r>
      <w:r w:rsidRPr="005C6D33">
        <w:rPr>
          <w:rFonts w:ascii="Cambria Math" w:hAnsi="Cambria Math" w:cs="Cambria Math"/>
          <w:b/>
          <w:bCs/>
        </w:rPr>
        <w:t>𝑥</w:t>
      </w:r>
      <w:r w:rsidRPr="005C6D33">
        <w:rPr>
          <w:b/>
          <w:bCs/>
        </w:rPr>
        <w:t xml:space="preserve"> so you can access the states outside the block.</w:t>
      </w:r>
    </w:p>
    <w:p w14:paraId="5F13A02E" w14:textId="6B88EF67" w:rsidR="00826364" w:rsidRDefault="00A16D5F" w:rsidP="00826364">
      <w:r>
        <w:t>The matrices of A,</w:t>
      </w:r>
      <w:r w:rsidR="00C83216">
        <w:t> </w:t>
      </w:r>
      <w:r>
        <w:t>B,</w:t>
      </w:r>
      <w:r w:rsidR="00C83216">
        <w:t> </w:t>
      </w:r>
      <w:r>
        <w:t xml:space="preserve">C, and D were determined mathematically by hand in </w:t>
      </w:r>
      <w:hyperlink w:anchor="_Appendix_A:_Handwritten" w:history="1">
        <w:r w:rsidRPr="00A16D5F">
          <w:rPr>
            <w:rStyle w:val="Hyperlink"/>
            <w:i/>
            <w:iCs/>
          </w:rPr>
          <w:t xml:space="preserve">Figure </w:t>
        </w:r>
        <w:proofErr w:type="gramStart"/>
        <w:r w:rsidRPr="00A16D5F">
          <w:rPr>
            <w:rStyle w:val="Hyperlink"/>
            <w:i/>
            <w:iCs/>
          </w:rPr>
          <w:t>1.A</w:t>
        </w:r>
        <w:proofErr w:type="gramEnd"/>
      </w:hyperlink>
      <w:r>
        <w:rPr>
          <w:i/>
          <w:iCs/>
        </w:rPr>
        <w:t xml:space="preserve"> </w:t>
      </w:r>
      <w:r>
        <w:t xml:space="preserve">as well as in the </w:t>
      </w:r>
      <w:r w:rsidR="007A3AAC">
        <w:t xml:space="preserve">m-script . These matrices were implemented into the state-space model simulated in </w:t>
      </w:r>
      <w:proofErr w:type="gramStart"/>
      <w:r w:rsidR="007A3AAC">
        <w:t>Simulink</w:t>
      </w:r>
      <w:r w:rsidR="00DE1CA6">
        <w:t>.</w:t>
      </w:r>
      <w:r w:rsidR="007A3AAC">
        <w:t>.</w:t>
      </w:r>
      <w:proofErr w:type="gramEnd"/>
      <w:r w:rsidR="007A3AAC">
        <w:t xml:space="preserve"> As shown </w:t>
      </w:r>
      <w:r w:rsidR="0056514F">
        <w:t>in Figure 5.1</w:t>
      </w:r>
      <w:r w:rsidR="007A3AAC">
        <w:t xml:space="preserve">, a step function </w:t>
      </w:r>
      <w:r w:rsidR="00C83216">
        <w:t>t</w:t>
      </w:r>
      <w:r w:rsidR="007A3AAC">
        <w:t>h</w:t>
      </w:r>
      <w:r w:rsidR="00C83216">
        <w:t>at</w:t>
      </w:r>
      <w:r w:rsidR="007A3AAC">
        <w:t xml:space="preserve"> goes to 50 at 2 was inputted into the state space block in Simulink. The step function is to simulate the 50N force which is applied to the system at 2s as outlined in the question in </w:t>
      </w:r>
      <w:hyperlink w:anchor="_Task_7" w:history="1">
        <w:r w:rsidR="007A3AAC" w:rsidRPr="007A3AAC">
          <w:rPr>
            <w:rStyle w:val="Hyperlink"/>
          </w:rPr>
          <w:t>Task 7</w:t>
        </w:r>
      </w:hyperlink>
      <w:r w:rsidR="007A3AAC">
        <w:t xml:space="preserve">. </w:t>
      </w:r>
    </w:p>
    <w:p w14:paraId="21753AF3" w14:textId="77777777" w:rsidR="008E6241" w:rsidRDefault="007A3AAC" w:rsidP="008E6241">
      <w:pPr>
        <w:keepNext/>
      </w:pPr>
      <w:r w:rsidRPr="007A3AAC">
        <w:rPr>
          <w:b/>
          <w:bCs/>
          <w:noProof/>
        </w:rPr>
        <w:lastRenderedPageBreak/>
        <w:drawing>
          <wp:inline distT="0" distB="0" distL="0" distR="0" wp14:anchorId="3164E726" wp14:editId="3BFD4BF2">
            <wp:extent cx="5943600" cy="2985135"/>
            <wp:effectExtent l="0" t="0" r="0" b="5715"/>
            <wp:docPr id="1575053428"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53428" name="Picture 1" descr="A diagram of a mathematical equation&#10;&#10;Description automatically generated"/>
                    <pic:cNvPicPr/>
                  </pic:nvPicPr>
                  <pic:blipFill>
                    <a:blip r:embed="rId19"/>
                    <a:stretch>
                      <a:fillRect/>
                    </a:stretch>
                  </pic:blipFill>
                  <pic:spPr>
                    <a:xfrm>
                      <a:off x="0" y="0"/>
                      <a:ext cx="5943600" cy="2985135"/>
                    </a:xfrm>
                    <a:prstGeom prst="rect">
                      <a:avLst/>
                    </a:prstGeom>
                  </pic:spPr>
                </pic:pic>
              </a:graphicData>
            </a:graphic>
          </wp:inline>
        </w:drawing>
      </w:r>
    </w:p>
    <w:p w14:paraId="50036FF1" w14:textId="5D0E621C" w:rsidR="007A3AAC" w:rsidRDefault="008E6241" w:rsidP="008E6241">
      <w:pPr>
        <w:pStyle w:val="Caption"/>
      </w:pPr>
      <w:bookmarkStart w:id="23" w:name="_Toc178516672"/>
      <w:r>
        <w:t xml:space="preserve">Figure </w:t>
      </w:r>
      <w:fldSimple w:instr=" SEQ Figure \* ARABIC ">
        <w:r w:rsidR="00524806">
          <w:rPr>
            <w:noProof/>
          </w:rPr>
          <w:t>9</w:t>
        </w:r>
      </w:fldSimple>
      <w:r>
        <w:t xml:space="preserve"> </w:t>
      </w:r>
      <w:r w:rsidRPr="00516E1F">
        <w:t>Simul</w:t>
      </w:r>
      <w:r>
        <w:t>ink State Space Model for Mass Spring Damper System</w:t>
      </w:r>
      <w:bookmarkEnd w:id="23"/>
    </w:p>
    <w:p w14:paraId="4DA83578" w14:textId="1CB1F1E8" w:rsidR="00487E73" w:rsidRDefault="00826364" w:rsidP="00826364">
      <w:pPr>
        <w:pStyle w:val="Heading3"/>
      </w:pPr>
      <w:bookmarkStart w:id="24" w:name="_Toc178516720"/>
      <w:r>
        <w:t>Results and Discussions</w:t>
      </w:r>
      <w:bookmarkEnd w:id="24"/>
      <w:r>
        <w:t xml:space="preserve"> </w:t>
      </w:r>
    </w:p>
    <w:p w14:paraId="7C0B5B94" w14:textId="1E3F17FE" w:rsidR="00FB5EB1" w:rsidRPr="00FB5EB1" w:rsidRDefault="00D91984" w:rsidP="00FB5EB1">
      <w:r w:rsidRPr="00020B11">
        <w:rPr>
          <w:i/>
        </w:rPr>
        <w:t>Figure 5.2</w:t>
      </w:r>
      <w:r>
        <w:t xml:space="preserve"> below shows the resulting graph when </w:t>
      </w:r>
      <w:r w:rsidR="00113145">
        <w:t>this simulation is observed through the scope</w:t>
      </w:r>
      <w:r w:rsidR="002960B1">
        <w:t xml:space="preserve">. This graph shows the Time </w:t>
      </w:r>
      <w:r w:rsidR="00A516DD">
        <w:t xml:space="preserve">against the position </w:t>
      </w:r>
      <w:r w:rsidR="002960B1">
        <w:t>of the mass m1</w:t>
      </w:r>
      <w:r w:rsidR="00A516DD">
        <w:t xml:space="preserve"> and m2. </w:t>
      </w:r>
      <w:r w:rsidR="00D522DE">
        <w:t xml:space="preserve">The initial conditions for this system are </w:t>
      </w:r>
      <w:r w:rsidR="00D522DE" w:rsidRPr="00826364">
        <w:rPr>
          <w:rFonts w:ascii="Cambria Math" w:hAnsi="Cambria Math" w:cs="Cambria Math"/>
          <w:b/>
          <w:bCs/>
        </w:rPr>
        <w:t>𝑥</w:t>
      </w:r>
      <w:r w:rsidR="00D522DE" w:rsidRPr="00826364">
        <w:rPr>
          <w:b/>
          <w:bCs/>
        </w:rPr>
        <w:t>0 = [1 0.</w:t>
      </w:r>
      <w:r w:rsidR="009A66E8">
        <w:rPr>
          <w:b/>
          <w:bCs/>
        </w:rPr>
        <w:t>2</w:t>
      </w:r>
      <w:r w:rsidR="00D522DE" w:rsidRPr="00826364">
        <w:rPr>
          <w:b/>
          <w:bCs/>
        </w:rPr>
        <w:t xml:space="preserve"> −0.2 0</w:t>
      </w:r>
      <w:proofErr w:type="gramStart"/>
      <w:r w:rsidR="00D522DE" w:rsidRPr="00826364">
        <w:rPr>
          <w:b/>
          <w:bCs/>
        </w:rPr>
        <w:t>]</w:t>
      </w:r>
      <w:r w:rsidR="008D5957">
        <w:rPr>
          <w:b/>
          <w:bCs/>
        </w:rPr>
        <w:t xml:space="preserve"> </w:t>
      </w:r>
      <w:r w:rsidR="008D5957">
        <w:t>.</w:t>
      </w:r>
      <w:proofErr w:type="gramEnd"/>
      <w:r w:rsidR="008D5957">
        <w:t xml:space="preserve"> Th</w:t>
      </w:r>
      <w:r w:rsidR="006F354A">
        <w:t xml:space="preserve">is means the Initial position of mass 1 </w:t>
      </w:r>
      <w:r w:rsidR="00A9771A">
        <w:t>(</w:t>
      </w:r>
      <w:r w:rsidR="00CB296A">
        <w:t>yellow</w:t>
      </w:r>
      <w:r w:rsidR="00A9771A">
        <w:t xml:space="preserve"> line)</w:t>
      </w:r>
      <w:r w:rsidR="006F354A">
        <w:t xml:space="preserve"> is 1, </w:t>
      </w:r>
      <w:r w:rsidR="00E205B5">
        <w:t xml:space="preserve">the initial </w:t>
      </w:r>
      <w:r w:rsidR="0064274E">
        <w:t xml:space="preserve">velocity for mass </w:t>
      </w:r>
      <w:r w:rsidR="00A9771A">
        <w:t>1 (</w:t>
      </w:r>
      <w:r w:rsidR="00E964CB">
        <w:t>blue</w:t>
      </w:r>
      <w:r w:rsidR="00874A5E">
        <w:t>)</w:t>
      </w:r>
      <w:r w:rsidR="0064274E">
        <w:t xml:space="preserve"> is 0.2, the initial </w:t>
      </w:r>
      <w:r w:rsidR="00F07E39">
        <w:t xml:space="preserve">position of mass 2 </w:t>
      </w:r>
      <w:r w:rsidR="00874A5E">
        <w:t>(</w:t>
      </w:r>
      <w:r w:rsidR="00E964CB">
        <w:t>red</w:t>
      </w:r>
      <w:r w:rsidR="00FD7501">
        <w:t>)</w:t>
      </w:r>
      <w:r w:rsidR="00F07E39">
        <w:t xml:space="preserve"> is -0.2, the initial velocity of mass 2 </w:t>
      </w:r>
      <w:r w:rsidR="00FD7501">
        <w:t>(</w:t>
      </w:r>
      <w:r w:rsidR="00E964CB">
        <w:t>green</w:t>
      </w:r>
      <w:r w:rsidR="007A1497">
        <w:t xml:space="preserve">) </w:t>
      </w:r>
      <w:r w:rsidR="00F07E39">
        <w:t>is 0</w:t>
      </w:r>
      <w:r w:rsidR="004D6803">
        <w:t xml:space="preserve">. </w:t>
      </w:r>
    </w:p>
    <w:p w14:paraId="7AEEF3EB" w14:textId="0381E47E" w:rsidR="00DD05DC" w:rsidRPr="00020B11" w:rsidRDefault="00DD05DC" w:rsidP="00FB5EB1">
      <w:pPr>
        <w:rPr>
          <w:i/>
        </w:rPr>
      </w:pPr>
      <w:r w:rsidRPr="00020B11">
        <w:rPr>
          <w:i/>
        </w:rPr>
        <w:t>Before t=2s</w:t>
      </w:r>
    </w:p>
    <w:p w14:paraId="5BC220FD" w14:textId="62CE1F6B" w:rsidR="00E964CB" w:rsidRDefault="001F472C" w:rsidP="00FB5EB1">
      <w:r>
        <w:t xml:space="preserve">This graph shows that </w:t>
      </w:r>
      <w:r w:rsidR="009E5465">
        <w:t xml:space="preserve">prior to the application of the force, mass 1 </w:t>
      </w:r>
      <w:r w:rsidR="00F664E6">
        <w:t xml:space="preserve">is moving to the right </w:t>
      </w:r>
      <w:r w:rsidR="00753A49">
        <w:t xml:space="preserve">with the velocity of 0.2m/s. It moves to the right </w:t>
      </w:r>
      <w:r w:rsidR="00542936">
        <w:t xml:space="preserve">but the </w:t>
      </w:r>
      <w:r w:rsidR="002F6806">
        <w:t xml:space="preserve">force of k1 to the left causes the velocity to deaccelerate </w:t>
      </w:r>
      <w:r w:rsidR="00206784">
        <w:t xml:space="preserve">until at 0.5 s where </w:t>
      </w:r>
      <w:r w:rsidR="001D3780">
        <w:t xml:space="preserve">mass 1 momentarily </w:t>
      </w:r>
      <w:r w:rsidR="00C15B45">
        <w:t xml:space="preserve">comes to a halt and the force of the spring k1 causes It to accelerate in the opposite direction </w:t>
      </w:r>
      <w:r w:rsidR="0027109F">
        <w:t xml:space="preserve">and mass 1 accelerates to the left. </w:t>
      </w:r>
      <w:r w:rsidR="008D2829">
        <w:t xml:space="preserve">The amplitudes of mass 1 and velocity 1 are more than the amplitude of mass 2 and velocity 2 since mass 2 </w:t>
      </w:r>
      <w:r w:rsidR="00A44BA5">
        <w:t xml:space="preserve">started off as </w:t>
      </w:r>
      <w:r w:rsidR="003A590D">
        <w:t>stationary and is</w:t>
      </w:r>
      <w:r w:rsidR="008D2829">
        <w:t xml:space="preserve"> just responding to the </w:t>
      </w:r>
      <w:r w:rsidR="00A44BA5">
        <w:t xml:space="preserve">forces caused by mass 1. </w:t>
      </w:r>
      <w:r w:rsidR="00AC3C86">
        <w:t xml:space="preserve">Mass 2 </w:t>
      </w:r>
      <w:r w:rsidR="00FD240C">
        <w:t xml:space="preserve">moves to the right as a response of </w:t>
      </w:r>
      <w:r w:rsidR="00105DEF">
        <w:t xml:space="preserve">mass 1 moving to the left and the velocity increases. </w:t>
      </w:r>
      <w:r w:rsidR="004A7DA8">
        <w:t xml:space="preserve">Eventually, after both masses oscillate due to the initial velocity and effects of the springs, they reach near an equilibrium state </w:t>
      </w:r>
      <w:r w:rsidR="003A590D">
        <w:t>at </w:t>
      </w:r>
      <w:r w:rsidR="008A6DE5">
        <w:t>around 1.1s.</w:t>
      </w:r>
    </w:p>
    <w:p w14:paraId="32BE7929" w14:textId="20A725BC" w:rsidR="008A6DE5" w:rsidRPr="00020B11" w:rsidRDefault="008A6DE5" w:rsidP="00FB5EB1">
      <w:pPr>
        <w:rPr>
          <w:i/>
        </w:rPr>
      </w:pPr>
      <w:r w:rsidRPr="00020B11">
        <w:rPr>
          <w:i/>
        </w:rPr>
        <w:t>At 2s:</w:t>
      </w:r>
    </w:p>
    <w:p w14:paraId="6EBB3ED4" w14:textId="0246BA0E" w:rsidR="008E6241" w:rsidRDefault="00574802" w:rsidP="008956C5">
      <w:r>
        <w:lastRenderedPageBreak/>
        <w:t>At 2s, a 50 N force is applied to mass 2</w:t>
      </w:r>
      <w:r w:rsidR="000F0D8F">
        <w:t xml:space="preserve"> which can be shows as the position and the</w:t>
      </w:r>
      <w:r>
        <w:t xml:space="preserve"> </w:t>
      </w:r>
      <w:r w:rsidR="00A20F77">
        <w:t xml:space="preserve">velocity of m2 </w:t>
      </w:r>
      <w:r w:rsidR="000F7964">
        <w:t xml:space="preserve">(green and blue) get a higher amplitude. </w:t>
      </w:r>
      <w:r w:rsidR="00C66248">
        <w:t xml:space="preserve">The 2 masses oscillate until they reach an equilibrium. </w:t>
      </w:r>
      <w:r w:rsidR="005015D8">
        <w:rPr>
          <w:noProof/>
        </w:rPr>
        <w:drawing>
          <wp:inline distT="0" distB="0" distL="0" distR="0" wp14:anchorId="44B9E9B5" wp14:editId="65C5D505">
            <wp:extent cx="5943600" cy="4457700"/>
            <wp:effectExtent l="0" t="0" r="0" b="0"/>
            <wp:docPr id="124524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43789" name="Picture 1245243789"/>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739F06F" w14:textId="0214E169" w:rsidR="00411F6D" w:rsidRPr="00411F6D" w:rsidRDefault="008E6241" w:rsidP="008956C5">
      <w:pPr>
        <w:pStyle w:val="Caption"/>
      </w:pPr>
      <w:bookmarkStart w:id="25" w:name="_Toc178516673"/>
      <w:r>
        <w:t xml:space="preserve">Figure </w:t>
      </w:r>
      <w:fldSimple w:instr=" SEQ Figure \* ARABIC ">
        <w:r w:rsidR="00524806">
          <w:rPr>
            <w:noProof/>
          </w:rPr>
          <w:t>10</w:t>
        </w:r>
      </w:fldSimple>
      <w:r>
        <w:t xml:space="preserve"> Mass Spring Damper System Simulation using State Space Model</w:t>
      </w:r>
      <w:bookmarkEnd w:id="25"/>
    </w:p>
    <w:p w14:paraId="399526B5" w14:textId="77777777" w:rsidR="008956C5" w:rsidRPr="008956C5" w:rsidRDefault="008956C5" w:rsidP="008956C5"/>
    <w:p w14:paraId="5C24FA00" w14:textId="7AAC4AD5" w:rsidR="00262004" w:rsidRDefault="00262004" w:rsidP="00262004">
      <w:pPr>
        <w:pStyle w:val="Heading2"/>
      </w:pPr>
      <w:bookmarkStart w:id="26" w:name="_Toc178516721"/>
      <w:r>
        <w:t>Task 6</w:t>
      </w:r>
      <w:r w:rsidR="00E61DCD">
        <w:t xml:space="preserve"> and </w:t>
      </w:r>
      <w:r w:rsidR="00B12190">
        <w:t>7</w:t>
      </w:r>
      <w:bookmarkEnd w:id="26"/>
    </w:p>
    <w:p w14:paraId="6E4C1BAA" w14:textId="74BBCFD8" w:rsidR="00826364" w:rsidRPr="00B12190" w:rsidRDefault="00826364" w:rsidP="00826364">
      <w:pPr>
        <w:rPr>
          <w:b/>
        </w:rPr>
      </w:pPr>
      <w:r w:rsidRPr="00826364">
        <w:rPr>
          <w:b/>
          <w:bCs/>
        </w:rPr>
        <w:t xml:space="preserve">Implement the state-space model of the double mass-spring-damper by modifying </w:t>
      </w:r>
      <w:proofErr w:type="spellStart"/>
      <w:r w:rsidRPr="00826364">
        <w:rPr>
          <w:b/>
          <w:bCs/>
        </w:rPr>
        <w:t>sfuntmpl.m</w:t>
      </w:r>
      <w:proofErr w:type="spellEnd"/>
      <w:r w:rsidRPr="00826364">
        <w:rPr>
          <w:b/>
          <w:bCs/>
        </w:rPr>
        <w:t>. This file, which is part of MATLAB/Simulink installed package, is also posted on “avenue to learn” for your reference. To accomplish this task, you need to modify the content of the file to set up your system configuration parameters and implement the state dynamics and output equations</w:t>
      </w:r>
    </w:p>
    <w:p w14:paraId="11745A69" w14:textId="70082D6A" w:rsidR="00F90F0E" w:rsidRPr="002E4B4E" w:rsidRDefault="00826364" w:rsidP="00826364">
      <w:pPr>
        <w:rPr>
          <w:b/>
        </w:rPr>
      </w:pPr>
      <w:bookmarkStart w:id="27" w:name="_Task_7"/>
      <w:bookmarkEnd w:id="27"/>
      <w:r w:rsidRPr="00826364">
        <w:rPr>
          <w:b/>
          <w:bCs/>
        </w:rPr>
        <w:t xml:space="preserve">Assume that </w:t>
      </w:r>
      <w:r w:rsidRPr="00826364">
        <w:rPr>
          <w:rFonts w:ascii="Cambria Math" w:hAnsi="Cambria Math" w:cs="Cambria Math"/>
          <w:b/>
          <w:bCs/>
        </w:rPr>
        <w:t>𝑚</w:t>
      </w:r>
      <w:r w:rsidRPr="00826364">
        <w:rPr>
          <w:b/>
          <w:bCs/>
        </w:rPr>
        <w:t xml:space="preserve">1 = 1, </w:t>
      </w:r>
      <w:r w:rsidRPr="00826364">
        <w:rPr>
          <w:rFonts w:ascii="Cambria Math" w:hAnsi="Cambria Math" w:cs="Cambria Math"/>
          <w:b/>
          <w:bCs/>
        </w:rPr>
        <w:t>𝑏</w:t>
      </w:r>
      <w:r w:rsidRPr="00826364">
        <w:rPr>
          <w:b/>
          <w:bCs/>
        </w:rPr>
        <w:t xml:space="preserve">1 = 10, </w:t>
      </w:r>
      <w:r w:rsidRPr="00826364">
        <w:rPr>
          <w:rFonts w:ascii="Cambria Math" w:hAnsi="Cambria Math" w:cs="Cambria Math"/>
          <w:b/>
          <w:bCs/>
        </w:rPr>
        <w:t>𝑘</w:t>
      </w:r>
      <w:r w:rsidRPr="00826364">
        <w:rPr>
          <w:b/>
          <w:bCs/>
        </w:rPr>
        <w:t xml:space="preserve">1 = 100, </w:t>
      </w:r>
      <w:r w:rsidRPr="00826364">
        <w:rPr>
          <w:rFonts w:ascii="Cambria Math" w:hAnsi="Cambria Math" w:cs="Cambria Math"/>
          <w:b/>
          <w:bCs/>
        </w:rPr>
        <w:t>𝑚</w:t>
      </w:r>
      <w:r w:rsidRPr="00826364">
        <w:rPr>
          <w:b/>
          <w:bCs/>
        </w:rPr>
        <w:t xml:space="preserve">2 = 1, </w:t>
      </w:r>
      <w:r w:rsidRPr="00826364">
        <w:rPr>
          <w:rFonts w:ascii="Cambria Math" w:hAnsi="Cambria Math" w:cs="Cambria Math"/>
          <w:b/>
          <w:bCs/>
        </w:rPr>
        <w:t>𝑏</w:t>
      </w:r>
      <w:r w:rsidRPr="00826364">
        <w:rPr>
          <w:b/>
          <w:bCs/>
        </w:rPr>
        <w:t xml:space="preserve">2 = 10, </w:t>
      </w:r>
      <w:r w:rsidRPr="00826364">
        <w:rPr>
          <w:rFonts w:ascii="Cambria Math" w:hAnsi="Cambria Math" w:cs="Cambria Math"/>
          <w:b/>
          <w:bCs/>
        </w:rPr>
        <w:t>𝑘</w:t>
      </w:r>
      <w:r w:rsidRPr="00826364">
        <w:rPr>
          <w:b/>
          <w:bCs/>
        </w:rPr>
        <w:t xml:space="preserve">2 = 200, </w:t>
      </w:r>
      <w:r w:rsidRPr="00826364">
        <w:rPr>
          <w:rFonts w:ascii="Cambria Math" w:hAnsi="Cambria Math" w:cs="Cambria Math"/>
          <w:b/>
          <w:bCs/>
        </w:rPr>
        <w:t>𝑏</w:t>
      </w:r>
      <w:r w:rsidRPr="00826364">
        <w:rPr>
          <w:b/>
          <w:bCs/>
        </w:rPr>
        <w:t xml:space="preserve">3 = 1, </w:t>
      </w:r>
      <w:r w:rsidRPr="00826364">
        <w:rPr>
          <w:rFonts w:ascii="Cambria Math" w:hAnsi="Cambria Math" w:cs="Cambria Math"/>
          <w:b/>
          <w:bCs/>
        </w:rPr>
        <w:t>𝑘</w:t>
      </w:r>
      <w:r w:rsidRPr="00826364">
        <w:rPr>
          <w:b/>
          <w:bCs/>
        </w:rPr>
        <w:t xml:space="preserve">3 = 80. Simulate the total response of the system to a step input force at </w:t>
      </w:r>
      <w:r w:rsidRPr="00826364">
        <w:rPr>
          <w:rFonts w:ascii="Cambria Math" w:hAnsi="Cambria Math" w:cs="Cambria Math"/>
          <w:b/>
          <w:bCs/>
        </w:rPr>
        <w:t>𝑡</w:t>
      </w:r>
      <w:r w:rsidRPr="00826364">
        <w:rPr>
          <w:b/>
          <w:bCs/>
        </w:rPr>
        <w:t xml:space="preserve"> = 2, i.e., </w:t>
      </w:r>
      <w:r w:rsidRPr="00826364">
        <w:rPr>
          <w:rFonts w:ascii="Cambria Math" w:hAnsi="Cambria Math" w:cs="Cambria Math"/>
          <w:b/>
          <w:bCs/>
        </w:rPr>
        <w:t>𝑓</w:t>
      </w:r>
      <w:r w:rsidRPr="00826364">
        <w:rPr>
          <w:b/>
          <w:bCs/>
        </w:rPr>
        <w:t xml:space="preserve"> = 50</w:t>
      </w:r>
      <w:r w:rsidRPr="00826364">
        <w:rPr>
          <w:rFonts w:ascii="Cambria Math" w:hAnsi="Cambria Math" w:cs="Cambria Math"/>
          <w:b/>
          <w:bCs/>
        </w:rPr>
        <w:t>𝑁</w:t>
      </w:r>
      <w:r w:rsidRPr="00826364">
        <w:rPr>
          <w:b/>
          <w:bCs/>
        </w:rPr>
        <w:t xml:space="preserve">, </w:t>
      </w:r>
      <w:r w:rsidRPr="00826364">
        <w:rPr>
          <w:rFonts w:ascii="Cambria Math" w:hAnsi="Cambria Math" w:cs="Cambria Math"/>
          <w:b/>
          <w:bCs/>
        </w:rPr>
        <w:t>𝑡</w:t>
      </w:r>
      <w:r w:rsidRPr="00826364">
        <w:rPr>
          <w:b/>
          <w:bCs/>
        </w:rPr>
        <w:t xml:space="preserve"> ≥ 2 and the initial state of </w:t>
      </w:r>
      <w:r w:rsidRPr="00826364">
        <w:rPr>
          <w:rFonts w:ascii="Cambria Math" w:hAnsi="Cambria Math" w:cs="Cambria Math"/>
          <w:b/>
          <w:bCs/>
        </w:rPr>
        <w:t>𝑥</w:t>
      </w:r>
      <w:r w:rsidRPr="00826364">
        <w:rPr>
          <w:b/>
          <w:bCs/>
        </w:rPr>
        <w:t xml:space="preserve">0 = [1 0.2 −0.2 </w:t>
      </w:r>
      <w:proofErr w:type="gramStart"/>
      <w:r w:rsidRPr="00826364">
        <w:rPr>
          <w:b/>
          <w:bCs/>
        </w:rPr>
        <w:t>0]</w:t>
      </w:r>
      <w:r w:rsidRPr="00826364">
        <w:rPr>
          <w:rFonts w:ascii="Cambria Math" w:hAnsi="Cambria Math" w:cs="Cambria Math"/>
          <w:b/>
          <w:bCs/>
        </w:rPr>
        <w:t>𝑇</w:t>
      </w:r>
      <w:proofErr w:type="gramEnd"/>
      <w:r w:rsidRPr="00826364">
        <w:rPr>
          <w:b/>
          <w:bCs/>
        </w:rPr>
        <w:t xml:space="preserve">using each of the above implementations and compare the results. Use a final time of </w:t>
      </w:r>
      <w:r w:rsidRPr="00826364">
        <w:rPr>
          <w:rFonts w:ascii="Cambria Math" w:hAnsi="Cambria Math" w:cs="Cambria Math"/>
          <w:b/>
          <w:bCs/>
        </w:rPr>
        <w:t>𝑡𝑓</w:t>
      </w:r>
      <w:r w:rsidRPr="00826364">
        <w:rPr>
          <w:b/>
          <w:bCs/>
        </w:rPr>
        <w:t xml:space="preserve"> = 5. Investigate the effect of the choice of maximum step size by using two values of 0.001 and 0.01, respectively. Set all the damping values to zero and repeat your simulations. What is your interpretation of the results?</w:t>
      </w:r>
    </w:p>
    <w:p w14:paraId="0329E642" w14:textId="3D3ECD09" w:rsidR="0082794F" w:rsidRPr="0082794F" w:rsidRDefault="00B12190" w:rsidP="00826364">
      <w:r>
        <w:t xml:space="preserve">The parameters that were </w:t>
      </w:r>
      <w:r w:rsidR="00D66063">
        <w:t xml:space="preserve">outlined in the question above were implemented in the </w:t>
      </w:r>
      <w:proofErr w:type="spellStart"/>
      <w:r w:rsidR="00D66063">
        <w:t>sfuntmpl.m</w:t>
      </w:r>
      <w:proofErr w:type="spellEnd"/>
      <w:r w:rsidR="00D66063">
        <w:t xml:space="preserve"> </w:t>
      </w:r>
      <w:proofErr w:type="spellStart"/>
      <w:r w:rsidR="00A90EB5">
        <w:t>file</w:t>
      </w:r>
      <w:del w:id="28" w:author="Microsoft Word" w:date="2024-10-02T11:50:00Z" w16du:dateUtc="2024-10-02T15:50:00Z">
        <w:r w:rsidR="00A90EB5">
          <w:delText xml:space="preserve"> </w:delText>
        </w:r>
      </w:del>
      <w:r w:rsidR="00431EB4">
        <w:t>These</w:t>
      </w:r>
      <w:proofErr w:type="spellEnd"/>
      <w:r w:rsidR="00431EB4">
        <w:t xml:space="preserve"> values are then inputted into the </w:t>
      </w:r>
      <w:proofErr w:type="gramStart"/>
      <w:r w:rsidR="00431EB4">
        <w:t>A,B</w:t>
      </w:r>
      <w:proofErr w:type="gramEnd"/>
      <w:r w:rsidR="00431EB4">
        <w:t xml:space="preserve"> and C matrices that were determined </w:t>
      </w:r>
      <w:r w:rsidR="008D198A">
        <w:t xml:space="preserve">in order to calculate </w:t>
      </w:r>
      <w:r w:rsidR="008D198A">
        <w:lastRenderedPageBreak/>
        <w:t xml:space="preserve">the </w:t>
      </w:r>
      <w:r w:rsidR="00AD057C">
        <w:t xml:space="preserve">curve for time against position and velocity of the 2 masses. A step function </w:t>
      </w:r>
      <w:r w:rsidR="003F31DA">
        <w:t>t</w:t>
      </w:r>
      <w:r w:rsidR="00E434B2">
        <w:t>h</w:t>
      </w:r>
      <w:r w:rsidR="003F31DA">
        <w:t>at</w:t>
      </w:r>
      <w:r w:rsidR="00E434B2">
        <w:t xml:space="preserve"> </w:t>
      </w:r>
      <w:r w:rsidR="008111EC">
        <w:t>simulate</w:t>
      </w:r>
      <w:r w:rsidR="003F31DA">
        <w:t>s</w:t>
      </w:r>
      <w:r w:rsidR="008111EC">
        <w:t xml:space="preserve"> the 50 N at 2 s is inputted into an s-function block as shown </w:t>
      </w:r>
      <w:r w:rsidR="00020B11">
        <w:t>in</w:t>
      </w:r>
      <w:r w:rsidR="00020B11">
        <w:rPr>
          <w:i/>
          <w:iCs/>
        </w:rPr>
        <w:t xml:space="preserve"> Figure </w:t>
      </w:r>
      <w:r w:rsidR="007B465D">
        <w:rPr>
          <w:i/>
          <w:iCs/>
        </w:rPr>
        <w:t>2</w:t>
      </w:r>
      <w:r w:rsidR="008111EC">
        <w:t xml:space="preserve"> and measured with a scope </w:t>
      </w:r>
    </w:p>
    <w:p w14:paraId="2F7CB7C9" w14:textId="77777777" w:rsidR="008E6241" w:rsidRDefault="008111EC" w:rsidP="008E6241">
      <w:pPr>
        <w:keepNext/>
      </w:pPr>
      <w:r w:rsidRPr="008111EC">
        <w:rPr>
          <w:noProof/>
        </w:rPr>
        <w:drawing>
          <wp:inline distT="0" distB="0" distL="0" distR="0" wp14:anchorId="5B3F1A0E" wp14:editId="3183E3AE">
            <wp:extent cx="5441029" cy="2195595"/>
            <wp:effectExtent l="0" t="0" r="7620" b="0"/>
            <wp:docPr id="1988942708" name="Picture 1" descr="A diagram of a b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42708" name="Picture 1" descr="A diagram of a block&#10;&#10;Description automatically generated"/>
                    <pic:cNvPicPr/>
                  </pic:nvPicPr>
                  <pic:blipFill>
                    <a:blip r:embed="rId21"/>
                    <a:stretch>
                      <a:fillRect/>
                    </a:stretch>
                  </pic:blipFill>
                  <pic:spPr>
                    <a:xfrm>
                      <a:off x="0" y="0"/>
                      <a:ext cx="5442578" cy="2196220"/>
                    </a:xfrm>
                    <a:prstGeom prst="rect">
                      <a:avLst/>
                    </a:prstGeom>
                  </pic:spPr>
                </pic:pic>
              </a:graphicData>
            </a:graphic>
          </wp:inline>
        </w:drawing>
      </w:r>
    </w:p>
    <w:p w14:paraId="4122366B" w14:textId="6F0EFB5C" w:rsidR="008111EC" w:rsidRDefault="008E6241" w:rsidP="008E6241">
      <w:pPr>
        <w:pStyle w:val="Caption"/>
      </w:pPr>
      <w:bookmarkStart w:id="29" w:name="_Toc178516674"/>
      <w:r>
        <w:t xml:space="preserve">Figure </w:t>
      </w:r>
      <w:fldSimple w:instr=" SEQ Figure \* ARABIC ">
        <w:r w:rsidR="00524806">
          <w:rPr>
            <w:noProof/>
          </w:rPr>
          <w:t>11</w:t>
        </w:r>
      </w:fldSimple>
      <w:r>
        <w:t xml:space="preserve"> </w:t>
      </w:r>
      <w:r w:rsidRPr="00DF7A67">
        <w:t>S-Function Block for Mass Spring Damper System</w:t>
      </w:r>
      <w:bookmarkEnd w:id="29"/>
    </w:p>
    <w:p w14:paraId="3DD4CD47" w14:textId="48C95FD3" w:rsidR="00262004" w:rsidRDefault="00826364" w:rsidP="00826364">
      <w:pPr>
        <w:pStyle w:val="Heading3"/>
      </w:pPr>
      <w:bookmarkStart w:id="30" w:name="_Toc178516722"/>
      <w:r>
        <w:t>Results and Discussions</w:t>
      </w:r>
      <w:bookmarkEnd w:id="30"/>
      <w:r>
        <w:t xml:space="preserve"> </w:t>
      </w:r>
    </w:p>
    <w:p w14:paraId="43099B40" w14:textId="5FD8751B" w:rsidR="00673522" w:rsidRPr="00673522" w:rsidRDefault="00673522" w:rsidP="00673522">
      <w:pPr>
        <w:rPr>
          <w:i/>
          <w:iCs/>
        </w:rPr>
      </w:pPr>
      <w:r>
        <w:rPr>
          <w:i/>
          <w:iCs/>
        </w:rPr>
        <w:t xml:space="preserve">Results using Maximum Step Size = </w:t>
      </w:r>
      <w:r w:rsidR="00E84C72">
        <w:rPr>
          <w:i/>
          <w:iCs/>
        </w:rPr>
        <w:t>0.001</w:t>
      </w:r>
    </w:p>
    <w:p w14:paraId="14107433" w14:textId="77777777" w:rsidR="00E84C72" w:rsidRDefault="00E84C72" w:rsidP="008E6241">
      <w:pPr>
        <w:keepNext/>
      </w:pPr>
      <w:r>
        <w:rPr>
          <w:noProof/>
        </w:rPr>
        <w:drawing>
          <wp:inline distT="0" distB="0" distL="0" distR="0" wp14:anchorId="1AB1C39C" wp14:editId="43BE35CD">
            <wp:extent cx="5770345" cy="4327759"/>
            <wp:effectExtent l="0" t="0" r="1905" b="0"/>
            <wp:docPr id="1506831247" name="Picture 3" descr="A graph showing 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1247" name="Picture 3" descr="A graph showing a graph of a function&#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821248" cy="4365936"/>
                    </a:xfrm>
                    <a:prstGeom prst="rect">
                      <a:avLst/>
                    </a:prstGeom>
                  </pic:spPr>
                </pic:pic>
              </a:graphicData>
            </a:graphic>
          </wp:inline>
        </w:drawing>
      </w:r>
    </w:p>
    <w:p w14:paraId="2B3F9DF7" w14:textId="39977588" w:rsidR="008E6241" w:rsidRDefault="008E6241" w:rsidP="008E6241">
      <w:pPr>
        <w:pStyle w:val="Caption"/>
      </w:pPr>
      <w:bookmarkStart w:id="31" w:name="_Toc178516675"/>
      <w:r>
        <w:t xml:space="preserve">Figure </w:t>
      </w:r>
      <w:fldSimple w:instr=" SEQ Figure \* ARABIC ">
        <w:r w:rsidR="00524806">
          <w:rPr>
            <w:noProof/>
          </w:rPr>
          <w:t>12</w:t>
        </w:r>
      </w:fldSimple>
      <w:r>
        <w:t xml:space="preserve"> Mass Spring Damper System with the Step Size set to 0.001</w:t>
      </w:r>
      <w:bookmarkEnd w:id="31"/>
    </w:p>
    <w:p w14:paraId="73AB8F4B" w14:textId="429BE18D" w:rsidR="00856ADF" w:rsidRDefault="00857AE5" w:rsidP="00326246">
      <w:r>
        <w:lastRenderedPageBreak/>
        <w:t xml:space="preserve">The effect of the step size is that </w:t>
      </w:r>
      <w:r w:rsidR="003C2314">
        <w:t xml:space="preserve">the simulation </w:t>
      </w:r>
      <w:r w:rsidR="0074575E">
        <w:t>takes smaller steps</w:t>
      </w:r>
      <w:r w:rsidR="00163A77">
        <w:t xml:space="preserve"> to </w:t>
      </w:r>
      <w:r w:rsidR="005D3F38">
        <w:t xml:space="preserve">evaluate the stems state over time in the graph. This is evident in </w:t>
      </w:r>
      <w:r w:rsidR="00AD0D12">
        <w:t>higher resolution in the graph, however, due to the step size being smaller, the computation time is also higher</w:t>
      </w:r>
      <w:r w:rsidR="00B16693">
        <w:t xml:space="preserve">. </w:t>
      </w:r>
    </w:p>
    <w:p w14:paraId="38842C0F" w14:textId="10BCEF19" w:rsidR="00E84C72" w:rsidRPr="00E84C72" w:rsidRDefault="00E84C72" w:rsidP="00547991">
      <w:pPr>
        <w:rPr>
          <w:i/>
          <w:iCs/>
        </w:rPr>
      </w:pPr>
      <w:r>
        <w:rPr>
          <w:i/>
          <w:iCs/>
        </w:rPr>
        <w:t>Results using Maximum Step Size = 0.01</w:t>
      </w:r>
    </w:p>
    <w:p w14:paraId="74EE2651" w14:textId="77777777" w:rsidR="008E6241" w:rsidRDefault="00E84C72" w:rsidP="008E6241">
      <w:pPr>
        <w:keepNext/>
      </w:pPr>
      <w:r>
        <w:rPr>
          <w:noProof/>
        </w:rPr>
        <w:drawing>
          <wp:inline distT="0" distB="0" distL="0" distR="0" wp14:anchorId="5E874046" wp14:editId="4F6275C0">
            <wp:extent cx="5755907" cy="4316934"/>
            <wp:effectExtent l="0" t="0" r="0" b="7620"/>
            <wp:docPr id="992850946" name="Picture 1" descr="A graph showing 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83349" name="Picture 1" descr="A graph showing a graph of a function&#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85159" cy="4338873"/>
                    </a:xfrm>
                    <a:prstGeom prst="rect">
                      <a:avLst/>
                    </a:prstGeom>
                  </pic:spPr>
                </pic:pic>
              </a:graphicData>
            </a:graphic>
          </wp:inline>
        </w:drawing>
      </w:r>
    </w:p>
    <w:p w14:paraId="5E06A043" w14:textId="65CA9B56" w:rsidR="00006A03" w:rsidRDefault="008E6241" w:rsidP="008E6241">
      <w:pPr>
        <w:pStyle w:val="Caption"/>
      </w:pPr>
      <w:bookmarkStart w:id="32" w:name="_Toc178516676"/>
      <w:r>
        <w:t xml:space="preserve">Figure </w:t>
      </w:r>
      <w:fldSimple w:instr=" SEQ Figure \* ARABIC ">
        <w:r w:rsidR="00524806">
          <w:rPr>
            <w:noProof/>
          </w:rPr>
          <w:t>13</w:t>
        </w:r>
      </w:fldSimple>
      <w:r>
        <w:t xml:space="preserve"> </w:t>
      </w:r>
      <w:r w:rsidRPr="00FB3E68">
        <w:t>Mass Spring Damper System with the Step Size set to 0.01</w:t>
      </w:r>
      <w:bookmarkEnd w:id="32"/>
    </w:p>
    <w:p w14:paraId="7F6D9071" w14:textId="4776C235" w:rsidR="00632E8B" w:rsidRDefault="00B01D4E" w:rsidP="00262004">
      <w:r>
        <w:t xml:space="preserve">In this graph, the step size is larger. </w:t>
      </w:r>
      <w:r w:rsidR="000E2A22">
        <w:t xml:space="preserve">When compared to the graph with a 0.001 step size, it is evident that the previous graph has a smoother curve and </w:t>
      </w:r>
      <w:r w:rsidR="003C0B07">
        <w:t xml:space="preserve">is </w:t>
      </w:r>
      <w:r w:rsidR="00B651F5">
        <w:t>a </w:t>
      </w:r>
      <w:r w:rsidR="000E2A22">
        <w:t xml:space="preserve">neater overall graph. However, the computation time for </w:t>
      </w:r>
    </w:p>
    <w:p w14:paraId="29B48340" w14:textId="5C1F78FF" w:rsidR="00280F35" w:rsidRDefault="00B651F5" w:rsidP="00262004">
      <w:r>
        <w:t>Overall,</w:t>
      </w:r>
      <w:r w:rsidR="00280F35">
        <w:t xml:space="preserve"> a smaller step size should be used when a more accurate representation of the system with a cleaner and smoother graph is required. However, a larger step size should be used when </w:t>
      </w:r>
      <w:r w:rsidR="00564FC6">
        <w:t>a graph that takes less computational power is required.</w:t>
      </w:r>
    </w:p>
    <w:p w14:paraId="54991F18" w14:textId="5D37D332" w:rsidR="00632E8B" w:rsidRDefault="00632E8B" w:rsidP="00262004">
      <w:pPr>
        <w:rPr>
          <w:i/>
          <w:iCs/>
        </w:rPr>
      </w:pPr>
      <w:r>
        <w:rPr>
          <w:i/>
          <w:iCs/>
        </w:rPr>
        <w:t xml:space="preserve">Results when Damping Value is set to 0 </w:t>
      </w:r>
    </w:p>
    <w:p w14:paraId="3D2A091E" w14:textId="77777777" w:rsidR="00613184" w:rsidRDefault="00632E8B" w:rsidP="00613184">
      <w:pPr>
        <w:keepNext/>
      </w:pPr>
      <w:r>
        <w:rPr>
          <w:noProof/>
        </w:rPr>
        <w:lastRenderedPageBreak/>
        <w:drawing>
          <wp:inline distT="0" distB="0" distL="0" distR="0" wp14:anchorId="5E89F760" wp14:editId="29274BED">
            <wp:extent cx="5943600" cy="4457700"/>
            <wp:effectExtent l="0" t="0" r="0" b="0"/>
            <wp:docPr id="317860209" name="Picture 4" descr="A graph showing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60209" name="Picture 4" descr="A graph showing a waveform&#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1BF99A8" w14:textId="31D7B1FA" w:rsidR="00006A03" w:rsidRDefault="00613184" w:rsidP="00613184">
      <w:pPr>
        <w:pStyle w:val="Caption"/>
      </w:pPr>
      <w:bookmarkStart w:id="33" w:name="_Toc178516677"/>
      <w:r>
        <w:t xml:space="preserve">Figure </w:t>
      </w:r>
      <w:fldSimple w:instr=" SEQ Figure \* ARABIC ">
        <w:r w:rsidR="00524806">
          <w:rPr>
            <w:noProof/>
          </w:rPr>
          <w:t>14</w:t>
        </w:r>
      </w:fldSimple>
      <w:r>
        <w:t xml:space="preserve"> </w:t>
      </w:r>
      <w:r w:rsidRPr="007D7DD9">
        <w:t>Mass Spring Damper System when Damping Co-efficient is 0</w:t>
      </w:r>
      <w:bookmarkEnd w:id="33"/>
    </w:p>
    <w:p w14:paraId="6EAD0D2C" w14:textId="2B816EEB" w:rsidR="00632E8B" w:rsidRPr="00632E8B" w:rsidRDefault="001C2506" w:rsidP="00262004">
      <w:r>
        <w:t xml:space="preserve">When the damping coefficient is set to 0, </w:t>
      </w:r>
      <w:r w:rsidR="009A0371">
        <w:t xml:space="preserve">this system becomes underdamped. </w:t>
      </w:r>
      <w:r w:rsidR="002721CF">
        <w:t xml:space="preserve">Since there </w:t>
      </w:r>
      <w:proofErr w:type="gramStart"/>
      <w:r w:rsidR="002721CF">
        <w:t>is</w:t>
      </w:r>
      <w:proofErr w:type="gramEnd"/>
      <w:r w:rsidR="002721CF">
        <w:t xml:space="preserve"> no dampening effects, there is no </w:t>
      </w:r>
      <w:r w:rsidR="00BA31C9">
        <w:t xml:space="preserve">energy dissipation. </w:t>
      </w:r>
      <w:r w:rsidR="00527DFD">
        <w:t>This causes the system to remain oscillating forever</w:t>
      </w:r>
      <w:r w:rsidR="000353DB">
        <w:t xml:space="preserve"> due to there being no energy loss. </w:t>
      </w:r>
      <w:r w:rsidR="00527DFD">
        <w:t xml:space="preserve"> </w:t>
      </w:r>
    </w:p>
    <w:p w14:paraId="68B015A6" w14:textId="5F3E7019" w:rsidR="00262004" w:rsidRDefault="00262004" w:rsidP="00262004">
      <w:pPr>
        <w:pStyle w:val="Heading1"/>
      </w:pPr>
      <w:bookmarkStart w:id="34" w:name="_Toc178516723"/>
      <w:r>
        <w:t>Conclusions</w:t>
      </w:r>
      <w:bookmarkEnd w:id="34"/>
      <w:r>
        <w:t xml:space="preserve"> </w:t>
      </w:r>
    </w:p>
    <w:p w14:paraId="11F27C03" w14:textId="0BBEFD77" w:rsidR="001475DB" w:rsidRDefault="00D74142" w:rsidP="005C6D33">
      <w:r>
        <w:t xml:space="preserve">This lab provided a comprehensive understanding of different types of Simulink </w:t>
      </w:r>
      <w:r w:rsidR="00194FE8">
        <w:t xml:space="preserve">modelling tools to simulate </w:t>
      </w:r>
      <w:r w:rsidR="005E06CB">
        <w:t>dynamic systems</w:t>
      </w:r>
      <w:r w:rsidR="008F7082">
        <w:t xml:space="preserve">. </w:t>
      </w:r>
      <w:r w:rsidR="004F252C">
        <w:t xml:space="preserve">It used </w:t>
      </w:r>
      <w:r w:rsidR="002D38DD">
        <w:t>a</w:t>
      </w:r>
      <w:r w:rsidR="00FE79CE">
        <w:t xml:space="preserve"> single </w:t>
      </w:r>
      <w:r w:rsidR="00F34197">
        <w:t>pendulum</w:t>
      </w:r>
      <w:r w:rsidR="00FE79CE">
        <w:t xml:space="preserve"> system and a spring mass damper system </w:t>
      </w:r>
      <w:r w:rsidR="009E29F4">
        <w:t xml:space="preserve">to </w:t>
      </w:r>
      <w:r w:rsidR="00F34197">
        <w:t xml:space="preserve">illustrate which models are </w:t>
      </w:r>
      <w:r w:rsidR="007122EA">
        <w:t xml:space="preserve">useful for simulating different types of systems, the effects of </w:t>
      </w:r>
      <w:r w:rsidR="00A52B8B">
        <w:t xml:space="preserve">different variables in </w:t>
      </w:r>
      <w:r w:rsidR="00F32F45">
        <w:t>a dynamic system, and</w:t>
      </w:r>
      <w:r w:rsidR="00CA107C">
        <w:t xml:space="preserve"> how to solve for and implement state space equations. </w:t>
      </w:r>
      <w:r w:rsidR="00A73FDC">
        <w:t xml:space="preserve">Three types of modelling blocks were used to </w:t>
      </w:r>
      <w:r w:rsidR="00A40021">
        <w:t xml:space="preserve">simulate these systems: </w:t>
      </w:r>
      <w:r w:rsidR="005117DA">
        <w:t xml:space="preserve">the integrator blocks, </w:t>
      </w:r>
      <w:r w:rsidR="004B63B0">
        <w:t>state space blocks, and s function blocks</w:t>
      </w:r>
      <w:r w:rsidR="00C27BAA">
        <w:t xml:space="preserve">. The integrator method </w:t>
      </w:r>
      <w:r w:rsidR="00DB5BF4">
        <w:t xml:space="preserve">is straightforward and good for a simple system like a singular pendulum, however, when a system becomes more complicated, it becomes convoluted and tedious to implement. </w:t>
      </w:r>
      <w:r w:rsidR="00C653A4">
        <w:t xml:space="preserve">The state space model is easier to implement and </w:t>
      </w:r>
      <w:r w:rsidR="005F0C89">
        <w:t>provide</w:t>
      </w:r>
      <w:r w:rsidR="00FD100C">
        <w:t>s</w:t>
      </w:r>
      <w:r w:rsidR="005F0C89">
        <w:t xml:space="preserve"> a neater </w:t>
      </w:r>
      <w:r w:rsidR="001475DB">
        <w:t xml:space="preserve">representation of the system compared to the integrator blocks which made it better for a more complicated system like a </w:t>
      </w:r>
      <w:proofErr w:type="gramStart"/>
      <w:r w:rsidR="001475DB">
        <w:t>2 mass</w:t>
      </w:r>
      <w:proofErr w:type="gramEnd"/>
      <w:r w:rsidR="001475DB">
        <w:t xml:space="preserve"> spring damper system. Finally, the s-block</w:t>
      </w:r>
      <w:r w:rsidR="00322517">
        <w:t xml:space="preserve">, while being slightly more complicated and </w:t>
      </w:r>
      <w:r w:rsidR="00815655">
        <w:t>the same level of neatness,</w:t>
      </w:r>
      <w:r w:rsidR="001475DB">
        <w:t xml:space="preserve"> </w:t>
      </w:r>
      <w:r w:rsidR="00AD1B6B">
        <w:t xml:space="preserve">provided more </w:t>
      </w:r>
      <w:r w:rsidR="00D439AB">
        <w:t xml:space="preserve">efficiency and </w:t>
      </w:r>
      <w:r w:rsidR="00251EBF">
        <w:t xml:space="preserve">flexibility </w:t>
      </w:r>
      <w:r w:rsidR="00322517">
        <w:t xml:space="preserve">and is better suited </w:t>
      </w:r>
      <w:r w:rsidR="00815655">
        <w:t>for</w:t>
      </w:r>
      <w:r w:rsidR="00322517">
        <w:t xml:space="preserve"> a system </w:t>
      </w:r>
      <w:r w:rsidR="00815655">
        <w:t xml:space="preserve">as it </w:t>
      </w:r>
      <w:r w:rsidR="00322517">
        <w:t xml:space="preserve">grows in complexity. </w:t>
      </w:r>
      <w:r w:rsidR="005141F2">
        <w:t>Using</w:t>
      </w:r>
      <w:r w:rsidR="001A5842">
        <w:t xml:space="preserve"> these methods to simulate systems provided a better platform to change see how the </w:t>
      </w:r>
      <w:r w:rsidR="001A5842">
        <w:lastRenderedPageBreak/>
        <w:t xml:space="preserve">system reacts to different things, how each variable </w:t>
      </w:r>
      <w:r w:rsidR="002600BF">
        <w:t>a</w:t>
      </w:r>
      <w:r w:rsidR="001A5842">
        <w:t>ffect</w:t>
      </w:r>
      <w:r w:rsidR="002600BF">
        <w:t>s</w:t>
      </w:r>
      <w:r w:rsidR="001A5842">
        <w:t xml:space="preserve"> the system, and </w:t>
      </w:r>
      <w:r w:rsidR="008B7F8A">
        <w:t xml:space="preserve">comparing different system </w:t>
      </w:r>
      <w:r w:rsidR="00703D7F">
        <w:t xml:space="preserve">states. </w:t>
      </w:r>
      <w:r w:rsidR="004E5F56">
        <w:t xml:space="preserve">During the single pendulum lab, the matrices were calculated in 2 methods, using </w:t>
      </w:r>
      <w:r w:rsidR="005671EB">
        <w:t>sin(</w:t>
      </w:r>
      <w:r w:rsidR="00392B2D" w:rsidRPr="00392B2D">
        <w:t>θ</w:t>
      </w:r>
      <w:r w:rsidR="00392B2D">
        <w:t xml:space="preserve">) </w:t>
      </w:r>
      <w:r w:rsidR="00EB68D1">
        <w:t xml:space="preserve">as a term in </w:t>
      </w:r>
      <w:r w:rsidR="00BC0703">
        <w:t>our state space equation, and replacing sin(</w:t>
      </w:r>
      <w:r w:rsidR="00BC0703" w:rsidRPr="00BC0703">
        <w:t>θ</w:t>
      </w:r>
      <w:r w:rsidR="00BC0703">
        <w:t xml:space="preserve">) with an approximation of just </w:t>
      </w:r>
      <w:r w:rsidR="00BC0703" w:rsidRPr="00BC0703">
        <w:t>θ</w:t>
      </w:r>
      <w:r w:rsidR="00BC0703">
        <w:t xml:space="preserve"> by assuming that </w:t>
      </w:r>
      <w:r w:rsidR="00BC0703" w:rsidRPr="00BC0703">
        <w:t>θ</w:t>
      </w:r>
      <w:r w:rsidR="00BC0703">
        <w:t xml:space="preserve"> is small. When both graphs were compared side by side</w:t>
      </w:r>
      <w:r w:rsidR="001D6762">
        <w:t>,</w:t>
      </w:r>
      <w:r w:rsidR="00BC0703">
        <w:t xml:space="preserve"> we saw that they provided similar results, however, </w:t>
      </w:r>
      <w:r w:rsidR="00A116B7">
        <w:t xml:space="preserve">is not a completely accurate simulation for when the pendulum is inverted at the top position. </w:t>
      </w:r>
      <w:r w:rsidR="005669FE">
        <w:t>The single</w:t>
      </w:r>
      <w:r w:rsidR="009C7080">
        <w:t>-</w:t>
      </w:r>
      <w:r w:rsidR="005669FE">
        <w:t xml:space="preserve">mass </w:t>
      </w:r>
      <w:r w:rsidR="001D6762">
        <w:t>pendulum</w:t>
      </w:r>
      <w:r w:rsidR="005669FE">
        <w:t xml:space="preserve"> and the </w:t>
      </w:r>
      <w:r w:rsidR="001D6762">
        <w:t>two-</w:t>
      </w:r>
      <w:r w:rsidR="005669FE">
        <w:t xml:space="preserve">mass spring damper system also provided </w:t>
      </w:r>
      <w:r w:rsidR="00A27C12">
        <w:t>an understanding o</w:t>
      </w:r>
      <w:r w:rsidR="009C7080">
        <w:t>f</w:t>
      </w:r>
      <w:r w:rsidR="00A27C12">
        <w:t xml:space="preserve"> the dampening effect. It shows in both cases that when the dampening effect is not considered, the system oscillates forever </w:t>
      </w:r>
      <w:r w:rsidR="001D6762">
        <w:t xml:space="preserve">due to no energy being lost in the system, whereas, with the dampening effect the system goes to equilibrium after a set amount of time. In addition, the effect of step size in </w:t>
      </w:r>
      <w:r w:rsidR="001A4899">
        <w:t xml:space="preserve">creating graphs was considered. </w:t>
      </w:r>
      <w:r w:rsidR="00C96A17">
        <w:t xml:space="preserve">A larger step size </w:t>
      </w:r>
      <w:r w:rsidR="00B5061A">
        <w:t xml:space="preserve">generates a graph with a better computation time but compromises the accuracy of the graph. In conclusion, this lab provided tools and </w:t>
      </w:r>
      <w:r w:rsidR="00F620A8">
        <w:t xml:space="preserve">information to consider when modelling </w:t>
      </w:r>
      <w:r w:rsidR="00E65373">
        <w:t xml:space="preserve">different types of systems in the future. </w:t>
      </w:r>
    </w:p>
    <w:p w14:paraId="72BA5BBE" w14:textId="5BCBBB69" w:rsidR="005C6D33" w:rsidRPr="005C6D33" w:rsidRDefault="005C6D33" w:rsidP="005C6D33">
      <w:pPr>
        <w:rPr>
          <w:rFonts w:asciiTheme="majorHAnsi" w:eastAsiaTheme="majorEastAsia" w:hAnsiTheme="majorHAnsi" w:cstheme="majorBidi"/>
          <w:color w:val="2F5496" w:themeColor="accent1" w:themeShade="BF"/>
          <w:sz w:val="40"/>
          <w:szCs w:val="40"/>
        </w:rPr>
      </w:pPr>
      <w:r>
        <w:br w:type="page"/>
      </w:r>
    </w:p>
    <w:p w14:paraId="1EEC8DE3" w14:textId="25B7BCBB" w:rsidR="005C6D33" w:rsidRDefault="005C6D33" w:rsidP="005C6D33">
      <w:pPr>
        <w:pStyle w:val="Heading1"/>
      </w:pPr>
      <w:bookmarkStart w:id="35" w:name="_Toc178516724"/>
      <w:r>
        <w:lastRenderedPageBreak/>
        <w:t>Appendix</w:t>
      </w:r>
      <w:bookmarkEnd w:id="35"/>
    </w:p>
    <w:p w14:paraId="3A0DCA3F" w14:textId="77777777" w:rsidR="002E43B9" w:rsidRDefault="00216FB8" w:rsidP="00216FB8">
      <w:pPr>
        <w:pStyle w:val="Heading2"/>
      </w:pPr>
      <w:bookmarkStart w:id="36" w:name="_Appendix_A:_Handwritten"/>
      <w:bookmarkStart w:id="37" w:name="_Toc178516725"/>
      <w:bookmarkEnd w:id="36"/>
      <w:r>
        <w:t>Appendix A: Handwritten Solutions</w:t>
      </w:r>
      <w:bookmarkEnd w:id="37"/>
    </w:p>
    <w:p w14:paraId="13B3A29C" w14:textId="6F1703BE" w:rsidR="00216FB8" w:rsidRDefault="0098643E" w:rsidP="00216FB8">
      <w:pPr>
        <w:pStyle w:val="Heading2"/>
      </w:pPr>
      <w:bookmarkStart w:id="38" w:name="_Toc178516726"/>
      <w:r w:rsidRPr="0098643E">
        <w:rPr>
          <w:noProof/>
        </w:rPr>
        <w:drawing>
          <wp:inline distT="0" distB="0" distL="0" distR="0" wp14:anchorId="60F773AD" wp14:editId="523BC8E0">
            <wp:extent cx="5943600" cy="3588385"/>
            <wp:effectExtent l="0" t="0" r="0" b="0"/>
            <wp:docPr id="589076373"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76373" name="Picture 1" descr="A screen shot of a black screen&#10;&#10;Description automatically generated"/>
                    <pic:cNvPicPr/>
                  </pic:nvPicPr>
                  <pic:blipFill>
                    <a:blip r:embed="rId25"/>
                    <a:stretch>
                      <a:fillRect/>
                    </a:stretch>
                  </pic:blipFill>
                  <pic:spPr>
                    <a:xfrm>
                      <a:off x="0" y="0"/>
                      <a:ext cx="5943600" cy="3588385"/>
                    </a:xfrm>
                    <a:prstGeom prst="rect">
                      <a:avLst/>
                    </a:prstGeom>
                  </pic:spPr>
                </pic:pic>
              </a:graphicData>
            </a:graphic>
          </wp:inline>
        </w:drawing>
      </w:r>
      <w:bookmarkEnd w:id="38"/>
      <w:r w:rsidR="00216FB8">
        <w:t xml:space="preserve"> </w:t>
      </w:r>
    </w:p>
    <w:p w14:paraId="6BEA5D6C" w14:textId="77777777" w:rsidR="00613184" w:rsidRDefault="00657FD6" w:rsidP="00613184">
      <w:pPr>
        <w:keepNext/>
      </w:pPr>
      <w:r w:rsidRPr="00657FD6">
        <w:rPr>
          <w:noProof/>
        </w:rPr>
        <w:drawing>
          <wp:inline distT="0" distB="0" distL="0" distR="0" wp14:anchorId="793C114A" wp14:editId="7EBA92A5">
            <wp:extent cx="3161016" cy="3371413"/>
            <wp:effectExtent l="0" t="0" r="1905" b="635"/>
            <wp:docPr id="1954886575" name="Picture 1" descr="A blackboard with whit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86575" name="Picture 1" descr="A blackboard with white writing on it&#10;&#10;Description automatically generated"/>
                    <pic:cNvPicPr/>
                  </pic:nvPicPr>
                  <pic:blipFill>
                    <a:blip r:embed="rId26"/>
                    <a:stretch>
                      <a:fillRect/>
                    </a:stretch>
                  </pic:blipFill>
                  <pic:spPr>
                    <a:xfrm>
                      <a:off x="0" y="0"/>
                      <a:ext cx="3167134" cy="3377938"/>
                    </a:xfrm>
                    <a:prstGeom prst="rect">
                      <a:avLst/>
                    </a:prstGeom>
                  </pic:spPr>
                </pic:pic>
              </a:graphicData>
            </a:graphic>
          </wp:inline>
        </w:drawing>
      </w:r>
    </w:p>
    <w:p w14:paraId="234114AD" w14:textId="3E85CB7E" w:rsidR="00657FD6" w:rsidRDefault="00613184" w:rsidP="00613184">
      <w:pPr>
        <w:pStyle w:val="Caption"/>
      </w:pPr>
      <w:bookmarkStart w:id="39" w:name="_Toc178516678"/>
      <w:r>
        <w:t xml:space="preserve">Figure </w:t>
      </w:r>
      <w:fldSimple w:instr=" SEQ Figure \* ARABIC ">
        <w:r w:rsidR="00524806">
          <w:rPr>
            <w:noProof/>
          </w:rPr>
          <w:t>15</w:t>
        </w:r>
      </w:fldSimple>
      <w:r>
        <w:t xml:space="preserve"> </w:t>
      </w:r>
      <w:r w:rsidRPr="00DA780B">
        <w:t>State Space Model of a Single Pendulum</w:t>
      </w:r>
      <w:r>
        <w:t xml:space="preserve"> Handwritten Solution</w:t>
      </w:r>
      <w:bookmarkEnd w:id="39"/>
    </w:p>
    <w:p w14:paraId="55F933FF" w14:textId="77777777" w:rsidR="00613184" w:rsidRDefault="00F71F3A" w:rsidP="00613184">
      <w:pPr>
        <w:keepNext/>
      </w:pPr>
      <w:r w:rsidRPr="00F71F3A">
        <w:rPr>
          <w:noProof/>
        </w:rPr>
        <w:lastRenderedPageBreak/>
        <w:drawing>
          <wp:inline distT="0" distB="0" distL="0" distR="0" wp14:anchorId="5796AE6D" wp14:editId="2D710F6D">
            <wp:extent cx="4029182" cy="2129956"/>
            <wp:effectExtent l="0" t="0" r="0" b="3810"/>
            <wp:docPr id="1954719544" name="Picture 1" descr="A blackboard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19544" name="Picture 1" descr="A blackboard with math equations&#10;&#10;Description automatically generated"/>
                    <pic:cNvPicPr/>
                  </pic:nvPicPr>
                  <pic:blipFill>
                    <a:blip r:embed="rId27"/>
                    <a:stretch>
                      <a:fillRect/>
                    </a:stretch>
                  </pic:blipFill>
                  <pic:spPr>
                    <a:xfrm>
                      <a:off x="0" y="0"/>
                      <a:ext cx="4033236" cy="2132099"/>
                    </a:xfrm>
                    <a:prstGeom prst="rect">
                      <a:avLst/>
                    </a:prstGeom>
                  </pic:spPr>
                </pic:pic>
              </a:graphicData>
            </a:graphic>
          </wp:inline>
        </w:drawing>
      </w:r>
    </w:p>
    <w:p w14:paraId="2BED9AD5" w14:textId="3BA7C486" w:rsidR="00F71F3A" w:rsidRDefault="00657FD6" w:rsidP="00613184">
      <w:pPr>
        <w:pStyle w:val="Caption"/>
      </w:pPr>
      <w:bookmarkStart w:id="40" w:name="_Toc178516679"/>
      <w:r>
        <w:t xml:space="preserve">Figure </w:t>
      </w:r>
      <w:fldSimple w:instr=" SEQ Figure \* ARABIC ">
        <w:r w:rsidR="00524806">
          <w:rPr>
            <w:noProof/>
          </w:rPr>
          <w:t>16</w:t>
        </w:r>
      </w:fldSimple>
      <w:r>
        <w:t xml:space="preserve"> State Space Model of a Single </w:t>
      </w:r>
      <w:r w:rsidR="00F71F3A">
        <w:t>Pendulum</w:t>
      </w:r>
      <w:r w:rsidR="00613184" w:rsidRPr="00F325B4">
        <w:t xml:space="preserve"> with Approximation</w:t>
      </w:r>
      <w:r w:rsidR="00613184">
        <w:t xml:space="preserve"> Handwritten Solution</w:t>
      </w:r>
      <w:bookmarkEnd w:id="40"/>
    </w:p>
    <w:p w14:paraId="7C5FDADF" w14:textId="56D36C6E" w:rsidR="00657FD6" w:rsidRPr="00657FD6" w:rsidRDefault="00657FD6" w:rsidP="00F71F3A">
      <w:pPr>
        <w:pStyle w:val="Caption"/>
      </w:pPr>
    </w:p>
    <w:p w14:paraId="3CB25C50" w14:textId="77777777" w:rsidR="00657FD6" w:rsidRPr="00657FD6" w:rsidRDefault="00657FD6" w:rsidP="00657FD6"/>
    <w:p w14:paraId="67E5F366" w14:textId="77777777" w:rsidR="00613184" w:rsidRDefault="00A16D5F" w:rsidP="00613184">
      <w:pPr>
        <w:keepNext/>
      </w:pPr>
      <w:r w:rsidRPr="00A16D5F">
        <w:rPr>
          <w:noProof/>
        </w:rPr>
        <w:drawing>
          <wp:inline distT="0" distB="0" distL="0" distR="0" wp14:anchorId="064E773A" wp14:editId="7DF392D5">
            <wp:extent cx="5665585" cy="4798194"/>
            <wp:effectExtent l="0" t="0" r="0" b="2540"/>
            <wp:docPr id="292038469"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38469" name="Picture 1" descr="A black screen with white lines&#10;&#10;Description automatically generated"/>
                    <pic:cNvPicPr/>
                  </pic:nvPicPr>
                  <pic:blipFill>
                    <a:blip r:embed="rId28"/>
                    <a:stretch>
                      <a:fillRect/>
                    </a:stretch>
                  </pic:blipFill>
                  <pic:spPr>
                    <a:xfrm>
                      <a:off x="0" y="0"/>
                      <a:ext cx="5665585" cy="4798194"/>
                    </a:xfrm>
                    <a:prstGeom prst="rect">
                      <a:avLst/>
                    </a:prstGeom>
                  </pic:spPr>
                </pic:pic>
              </a:graphicData>
            </a:graphic>
          </wp:inline>
        </w:drawing>
      </w:r>
    </w:p>
    <w:p w14:paraId="58F2FB7F" w14:textId="16883BCA" w:rsidR="005867FC" w:rsidRPr="00262004" w:rsidRDefault="00613184" w:rsidP="00326246">
      <w:pPr>
        <w:pStyle w:val="Caption"/>
      </w:pPr>
      <w:bookmarkStart w:id="41" w:name="_Toc178516680"/>
      <w:r>
        <w:t xml:space="preserve">Figure </w:t>
      </w:r>
      <w:fldSimple w:instr=" SEQ Figure \* ARABIC ">
        <w:r w:rsidR="00524806">
          <w:rPr>
            <w:noProof/>
          </w:rPr>
          <w:t>17</w:t>
        </w:r>
      </w:fldSimple>
      <w:r>
        <w:t xml:space="preserve"> </w:t>
      </w:r>
      <w:r w:rsidRPr="0066665D">
        <w:t xml:space="preserve">Matrices </w:t>
      </w:r>
      <w:proofErr w:type="gramStart"/>
      <w:r w:rsidRPr="0066665D">
        <w:t>A,B</w:t>
      </w:r>
      <w:proofErr w:type="gramEnd"/>
      <w:r w:rsidRPr="0066665D">
        <w:t>,C, and D for Double Mass-Spring Damper System</w:t>
      </w:r>
      <w:r>
        <w:t xml:space="preserve"> Handwritten Solution</w:t>
      </w:r>
      <w:bookmarkEnd w:id="41"/>
    </w:p>
    <w:sectPr w:rsidR="005867FC" w:rsidRPr="00262004">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1F5DD" w14:textId="77777777" w:rsidR="00761F60" w:rsidRDefault="00761F60" w:rsidP="00262004">
      <w:pPr>
        <w:spacing w:after="0" w:line="240" w:lineRule="auto"/>
      </w:pPr>
      <w:r>
        <w:separator/>
      </w:r>
    </w:p>
  </w:endnote>
  <w:endnote w:type="continuationSeparator" w:id="0">
    <w:p w14:paraId="0DED5CD9" w14:textId="77777777" w:rsidR="00761F60" w:rsidRDefault="00761F60" w:rsidP="00262004">
      <w:pPr>
        <w:spacing w:after="0" w:line="240" w:lineRule="auto"/>
      </w:pPr>
      <w:r>
        <w:continuationSeparator/>
      </w:r>
    </w:p>
  </w:endnote>
  <w:endnote w:type="continuationNotice" w:id="1">
    <w:p w14:paraId="03050685" w14:textId="77777777" w:rsidR="00761F60" w:rsidRDefault="00761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876AC" w14:textId="77777777" w:rsidR="00761F60" w:rsidRDefault="00761F60" w:rsidP="00262004">
      <w:pPr>
        <w:spacing w:after="0" w:line="240" w:lineRule="auto"/>
      </w:pPr>
      <w:r>
        <w:separator/>
      </w:r>
    </w:p>
  </w:footnote>
  <w:footnote w:type="continuationSeparator" w:id="0">
    <w:p w14:paraId="441A186F" w14:textId="77777777" w:rsidR="00761F60" w:rsidRDefault="00761F60" w:rsidP="00262004">
      <w:pPr>
        <w:spacing w:after="0" w:line="240" w:lineRule="auto"/>
      </w:pPr>
      <w:r>
        <w:continuationSeparator/>
      </w:r>
    </w:p>
  </w:footnote>
  <w:footnote w:type="continuationNotice" w:id="1">
    <w:p w14:paraId="7A93D359" w14:textId="77777777" w:rsidR="00761F60" w:rsidRDefault="00761F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1457110"/>
      <w:docPartObj>
        <w:docPartGallery w:val="Page Numbers (Top of Page)"/>
        <w:docPartUnique/>
      </w:docPartObj>
    </w:sdtPr>
    <w:sdtEndPr>
      <w:rPr>
        <w:noProof/>
      </w:rPr>
    </w:sdtEndPr>
    <w:sdtContent>
      <w:p w14:paraId="18F6D412" w14:textId="3ADD38D2" w:rsidR="00262004" w:rsidRDefault="00262004">
        <w:pPr>
          <w:pStyle w:val="Header"/>
        </w:pPr>
        <w:r>
          <w:fldChar w:fldCharType="begin"/>
        </w:r>
        <w:r>
          <w:instrText xml:space="preserve"> PAGE   \* MERGEFORMAT </w:instrText>
        </w:r>
        <w:r>
          <w:fldChar w:fldCharType="separate"/>
        </w:r>
        <w:r>
          <w:rPr>
            <w:noProof/>
          </w:rPr>
          <w:t>2</w:t>
        </w:r>
        <w:r>
          <w:rPr>
            <w:noProof/>
          </w:rPr>
          <w:fldChar w:fldCharType="end"/>
        </w:r>
      </w:p>
    </w:sdtContent>
  </w:sdt>
  <w:p w14:paraId="0774B03D" w14:textId="77777777" w:rsidR="00262004" w:rsidRDefault="00262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04"/>
    <w:rsid w:val="000004F2"/>
    <w:rsid w:val="0000151E"/>
    <w:rsid w:val="00001A09"/>
    <w:rsid w:val="000050F0"/>
    <w:rsid w:val="00006A03"/>
    <w:rsid w:val="00017DF8"/>
    <w:rsid w:val="00020B11"/>
    <w:rsid w:val="00022705"/>
    <w:rsid w:val="00026209"/>
    <w:rsid w:val="000353DB"/>
    <w:rsid w:val="00037FD1"/>
    <w:rsid w:val="00040BC9"/>
    <w:rsid w:val="00044141"/>
    <w:rsid w:val="0004646A"/>
    <w:rsid w:val="00047F75"/>
    <w:rsid w:val="00051800"/>
    <w:rsid w:val="00052387"/>
    <w:rsid w:val="00056F02"/>
    <w:rsid w:val="00057C27"/>
    <w:rsid w:val="00063375"/>
    <w:rsid w:val="00065D4B"/>
    <w:rsid w:val="00072E08"/>
    <w:rsid w:val="000765D5"/>
    <w:rsid w:val="00084B58"/>
    <w:rsid w:val="00095E67"/>
    <w:rsid w:val="000A027A"/>
    <w:rsid w:val="000A05B1"/>
    <w:rsid w:val="000A0CE9"/>
    <w:rsid w:val="000A172A"/>
    <w:rsid w:val="000A4C71"/>
    <w:rsid w:val="000B5F84"/>
    <w:rsid w:val="000B61E7"/>
    <w:rsid w:val="000B7630"/>
    <w:rsid w:val="000C0959"/>
    <w:rsid w:val="000C1222"/>
    <w:rsid w:val="000C1411"/>
    <w:rsid w:val="000C212E"/>
    <w:rsid w:val="000C2E25"/>
    <w:rsid w:val="000C2E80"/>
    <w:rsid w:val="000C4D75"/>
    <w:rsid w:val="000C4E39"/>
    <w:rsid w:val="000D2EF9"/>
    <w:rsid w:val="000E2A22"/>
    <w:rsid w:val="000F0781"/>
    <w:rsid w:val="000F0D8F"/>
    <w:rsid w:val="000F2C67"/>
    <w:rsid w:val="000F7964"/>
    <w:rsid w:val="0010138D"/>
    <w:rsid w:val="0010151C"/>
    <w:rsid w:val="001047EA"/>
    <w:rsid w:val="00105DEF"/>
    <w:rsid w:val="0010778A"/>
    <w:rsid w:val="00113145"/>
    <w:rsid w:val="00114041"/>
    <w:rsid w:val="00117E33"/>
    <w:rsid w:val="00121AEE"/>
    <w:rsid w:val="00127D2A"/>
    <w:rsid w:val="00127E3D"/>
    <w:rsid w:val="00134FC2"/>
    <w:rsid w:val="0014161E"/>
    <w:rsid w:val="0014735B"/>
    <w:rsid w:val="001475DB"/>
    <w:rsid w:val="00147954"/>
    <w:rsid w:val="001502E5"/>
    <w:rsid w:val="00151070"/>
    <w:rsid w:val="00163A77"/>
    <w:rsid w:val="00170673"/>
    <w:rsid w:val="0017156F"/>
    <w:rsid w:val="001750C0"/>
    <w:rsid w:val="0018016C"/>
    <w:rsid w:val="001803CA"/>
    <w:rsid w:val="00187981"/>
    <w:rsid w:val="0019304C"/>
    <w:rsid w:val="00194FE8"/>
    <w:rsid w:val="001A4899"/>
    <w:rsid w:val="001A5842"/>
    <w:rsid w:val="001B0BA8"/>
    <w:rsid w:val="001B3822"/>
    <w:rsid w:val="001B408D"/>
    <w:rsid w:val="001B4D38"/>
    <w:rsid w:val="001C24DA"/>
    <w:rsid w:val="001C2506"/>
    <w:rsid w:val="001D3780"/>
    <w:rsid w:val="001D435D"/>
    <w:rsid w:val="001D43BE"/>
    <w:rsid w:val="001D5B48"/>
    <w:rsid w:val="001D6762"/>
    <w:rsid w:val="001E0BB5"/>
    <w:rsid w:val="001E2BF8"/>
    <w:rsid w:val="001E4981"/>
    <w:rsid w:val="001E54A6"/>
    <w:rsid w:val="001F2C5D"/>
    <w:rsid w:val="001F472C"/>
    <w:rsid w:val="001F5C1D"/>
    <w:rsid w:val="00206784"/>
    <w:rsid w:val="00206EC4"/>
    <w:rsid w:val="002109DA"/>
    <w:rsid w:val="00216511"/>
    <w:rsid w:val="00216FB8"/>
    <w:rsid w:val="0022143B"/>
    <w:rsid w:val="002240D9"/>
    <w:rsid w:val="00225F10"/>
    <w:rsid w:val="00226213"/>
    <w:rsid w:val="00241164"/>
    <w:rsid w:val="00243090"/>
    <w:rsid w:val="00244915"/>
    <w:rsid w:val="002455B3"/>
    <w:rsid w:val="00245EF3"/>
    <w:rsid w:val="00247AF8"/>
    <w:rsid w:val="00247D40"/>
    <w:rsid w:val="00251EBF"/>
    <w:rsid w:val="002600BF"/>
    <w:rsid w:val="00261B10"/>
    <w:rsid w:val="00262004"/>
    <w:rsid w:val="00266205"/>
    <w:rsid w:val="00266E59"/>
    <w:rsid w:val="0027109F"/>
    <w:rsid w:val="00271556"/>
    <w:rsid w:val="002721CF"/>
    <w:rsid w:val="00272403"/>
    <w:rsid w:val="002756B1"/>
    <w:rsid w:val="00280F35"/>
    <w:rsid w:val="00281081"/>
    <w:rsid w:val="002876E6"/>
    <w:rsid w:val="002960B1"/>
    <w:rsid w:val="002A569B"/>
    <w:rsid w:val="002B1BFB"/>
    <w:rsid w:val="002B6167"/>
    <w:rsid w:val="002C4702"/>
    <w:rsid w:val="002C52DA"/>
    <w:rsid w:val="002C64B7"/>
    <w:rsid w:val="002C6DA1"/>
    <w:rsid w:val="002C74F5"/>
    <w:rsid w:val="002D38DD"/>
    <w:rsid w:val="002E0603"/>
    <w:rsid w:val="002E2C79"/>
    <w:rsid w:val="002E43B9"/>
    <w:rsid w:val="002E4B4E"/>
    <w:rsid w:val="002F6806"/>
    <w:rsid w:val="00302381"/>
    <w:rsid w:val="003024ED"/>
    <w:rsid w:val="00322517"/>
    <w:rsid w:val="003256D4"/>
    <w:rsid w:val="003260C9"/>
    <w:rsid w:val="00326246"/>
    <w:rsid w:val="003302B6"/>
    <w:rsid w:val="003314B8"/>
    <w:rsid w:val="0033671B"/>
    <w:rsid w:val="00341E3F"/>
    <w:rsid w:val="00345320"/>
    <w:rsid w:val="003462BD"/>
    <w:rsid w:val="00353557"/>
    <w:rsid w:val="00354F9C"/>
    <w:rsid w:val="0035728E"/>
    <w:rsid w:val="003576A5"/>
    <w:rsid w:val="00360402"/>
    <w:rsid w:val="00362DD9"/>
    <w:rsid w:val="00363039"/>
    <w:rsid w:val="00364A6D"/>
    <w:rsid w:val="003653FD"/>
    <w:rsid w:val="00375683"/>
    <w:rsid w:val="00375993"/>
    <w:rsid w:val="003771F7"/>
    <w:rsid w:val="00385BF7"/>
    <w:rsid w:val="00391340"/>
    <w:rsid w:val="00392B2D"/>
    <w:rsid w:val="003A4F78"/>
    <w:rsid w:val="003A590D"/>
    <w:rsid w:val="003B4A57"/>
    <w:rsid w:val="003C0B07"/>
    <w:rsid w:val="003C178E"/>
    <w:rsid w:val="003C2314"/>
    <w:rsid w:val="003D0CCA"/>
    <w:rsid w:val="003D3414"/>
    <w:rsid w:val="003E350F"/>
    <w:rsid w:val="003E692F"/>
    <w:rsid w:val="003F31DA"/>
    <w:rsid w:val="003F5F86"/>
    <w:rsid w:val="003F6394"/>
    <w:rsid w:val="003F649B"/>
    <w:rsid w:val="003F7EFE"/>
    <w:rsid w:val="004007EB"/>
    <w:rsid w:val="00405CC2"/>
    <w:rsid w:val="00411F6D"/>
    <w:rsid w:val="004145A2"/>
    <w:rsid w:val="004213D3"/>
    <w:rsid w:val="00426296"/>
    <w:rsid w:val="00427C13"/>
    <w:rsid w:val="004306D7"/>
    <w:rsid w:val="00431EB4"/>
    <w:rsid w:val="004320A5"/>
    <w:rsid w:val="0043725A"/>
    <w:rsid w:val="004444A2"/>
    <w:rsid w:val="00450721"/>
    <w:rsid w:val="00454A10"/>
    <w:rsid w:val="00455BD8"/>
    <w:rsid w:val="00463CB6"/>
    <w:rsid w:val="004640D1"/>
    <w:rsid w:val="00475259"/>
    <w:rsid w:val="00476D2A"/>
    <w:rsid w:val="004778B2"/>
    <w:rsid w:val="00483467"/>
    <w:rsid w:val="0048355F"/>
    <w:rsid w:val="00487E73"/>
    <w:rsid w:val="004954F2"/>
    <w:rsid w:val="004967C4"/>
    <w:rsid w:val="004A160F"/>
    <w:rsid w:val="004A7DA8"/>
    <w:rsid w:val="004B21BE"/>
    <w:rsid w:val="004B4B82"/>
    <w:rsid w:val="004B63B0"/>
    <w:rsid w:val="004C511E"/>
    <w:rsid w:val="004C6D24"/>
    <w:rsid w:val="004C6EC2"/>
    <w:rsid w:val="004D18D1"/>
    <w:rsid w:val="004D4453"/>
    <w:rsid w:val="004D6803"/>
    <w:rsid w:val="004D77A5"/>
    <w:rsid w:val="004E5F56"/>
    <w:rsid w:val="004E7C19"/>
    <w:rsid w:val="004F09FF"/>
    <w:rsid w:val="004F252C"/>
    <w:rsid w:val="004F2D57"/>
    <w:rsid w:val="004F6FD2"/>
    <w:rsid w:val="004F7769"/>
    <w:rsid w:val="005012CB"/>
    <w:rsid w:val="005015D8"/>
    <w:rsid w:val="00503309"/>
    <w:rsid w:val="005037C3"/>
    <w:rsid w:val="005117DA"/>
    <w:rsid w:val="005141F2"/>
    <w:rsid w:val="0051544D"/>
    <w:rsid w:val="005158EA"/>
    <w:rsid w:val="005169A2"/>
    <w:rsid w:val="005178DF"/>
    <w:rsid w:val="00524806"/>
    <w:rsid w:val="00527DFD"/>
    <w:rsid w:val="005335CD"/>
    <w:rsid w:val="00536FF0"/>
    <w:rsid w:val="00540EBA"/>
    <w:rsid w:val="00542936"/>
    <w:rsid w:val="00542C53"/>
    <w:rsid w:val="00543450"/>
    <w:rsid w:val="0054592B"/>
    <w:rsid w:val="00547991"/>
    <w:rsid w:val="00552ED0"/>
    <w:rsid w:val="005550AD"/>
    <w:rsid w:val="00555F7B"/>
    <w:rsid w:val="00556316"/>
    <w:rsid w:val="0056207E"/>
    <w:rsid w:val="00563F1F"/>
    <w:rsid w:val="00564FC6"/>
    <w:rsid w:val="0056514F"/>
    <w:rsid w:val="005669FE"/>
    <w:rsid w:val="005671EB"/>
    <w:rsid w:val="00567DF5"/>
    <w:rsid w:val="00567E26"/>
    <w:rsid w:val="00573E55"/>
    <w:rsid w:val="00574802"/>
    <w:rsid w:val="00577C7B"/>
    <w:rsid w:val="00580429"/>
    <w:rsid w:val="00581F83"/>
    <w:rsid w:val="005867FC"/>
    <w:rsid w:val="00590C23"/>
    <w:rsid w:val="00591CF9"/>
    <w:rsid w:val="005920BC"/>
    <w:rsid w:val="00592ED1"/>
    <w:rsid w:val="00594240"/>
    <w:rsid w:val="0059517A"/>
    <w:rsid w:val="00595E2E"/>
    <w:rsid w:val="005A07E1"/>
    <w:rsid w:val="005A18F6"/>
    <w:rsid w:val="005A2D0C"/>
    <w:rsid w:val="005A37C2"/>
    <w:rsid w:val="005A5A29"/>
    <w:rsid w:val="005B4466"/>
    <w:rsid w:val="005B5906"/>
    <w:rsid w:val="005C1A87"/>
    <w:rsid w:val="005C207F"/>
    <w:rsid w:val="005C4D79"/>
    <w:rsid w:val="005C6D33"/>
    <w:rsid w:val="005D003E"/>
    <w:rsid w:val="005D01DF"/>
    <w:rsid w:val="005D3F38"/>
    <w:rsid w:val="005E0571"/>
    <w:rsid w:val="005E06CB"/>
    <w:rsid w:val="005E3088"/>
    <w:rsid w:val="005F0C89"/>
    <w:rsid w:val="005F2671"/>
    <w:rsid w:val="005F3657"/>
    <w:rsid w:val="00611514"/>
    <w:rsid w:val="006117F2"/>
    <w:rsid w:val="006130CA"/>
    <w:rsid w:val="00613184"/>
    <w:rsid w:val="00614AA8"/>
    <w:rsid w:val="00620962"/>
    <w:rsid w:val="00621D32"/>
    <w:rsid w:val="00631E86"/>
    <w:rsid w:val="00632E8B"/>
    <w:rsid w:val="006367BE"/>
    <w:rsid w:val="00637223"/>
    <w:rsid w:val="006375C9"/>
    <w:rsid w:val="0064274E"/>
    <w:rsid w:val="00657FD6"/>
    <w:rsid w:val="00660229"/>
    <w:rsid w:val="00662E75"/>
    <w:rsid w:val="0066329C"/>
    <w:rsid w:val="006650C3"/>
    <w:rsid w:val="00666842"/>
    <w:rsid w:val="006705D9"/>
    <w:rsid w:val="00673522"/>
    <w:rsid w:val="00682428"/>
    <w:rsid w:val="00690221"/>
    <w:rsid w:val="00690300"/>
    <w:rsid w:val="006903BC"/>
    <w:rsid w:val="006933CA"/>
    <w:rsid w:val="00694343"/>
    <w:rsid w:val="006A0E36"/>
    <w:rsid w:val="006B04ED"/>
    <w:rsid w:val="006B0C00"/>
    <w:rsid w:val="006B0DD5"/>
    <w:rsid w:val="006C7349"/>
    <w:rsid w:val="006E332E"/>
    <w:rsid w:val="006E3B4D"/>
    <w:rsid w:val="006E4705"/>
    <w:rsid w:val="006E6B28"/>
    <w:rsid w:val="006E7E98"/>
    <w:rsid w:val="006F0912"/>
    <w:rsid w:val="006F354A"/>
    <w:rsid w:val="006F411D"/>
    <w:rsid w:val="006F7701"/>
    <w:rsid w:val="00700EC9"/>
    <w:rsid w:val="00703A16"/>
    <w:rsid w:val="00703D7F"/>
    <w:rsid w:val="007047F1"/>
    <w:rsid w:val="00704E93"/>
    <w:rsid w:val="00710BA6"/>
    <w:rsid w:val="007114D1"/>
    <w:rsid w:val="007122EA"/>
    <w:rsid w:val="00712E56"/>
    <w:rsid w:val="007150E9"/>
    <w:rsid w:val="00715F9B"/>
    <w:rsid w:val="00716DB0"/>
    <w:rsid w:val="007177E1"/>
    <w:rsid w:val="0072567A"/>
    <w:rsid w:val="0073313D"/>
    <w:rsid w:val="0074575E"/>
    <w:rsid w:val="0074738C"/>
    <w:rsid w:val="00747736"/>
    <w:rsid w:val="00747F14"/>
    <w:rsid w:val="00753A49"/>
    <w:rsid w:val="00754796"/>
    <w:rsid w:val="00756C76"/>
    <w:rsid w:val="00761F60"/>
    <w:rsid w:val="007622BF"/>
    <w:rsid w:val="00762B97"/>
    <w:rsid w:val="0076530C"/>
    <w:rsid w:val="00765A60"/>
    <w:rsid w:val="0077222C"/>
    <w:rsid w:val="00791C21"/>
    <w:rsid w:val="007A1497"/>
    <w:rsid w:val="007A1C78"/>
    <w:rsid w:val="007A3AAC"/>
    <w:rsid w:val="007A5E33"/>
    <w:rsid w:val="007A71C1"/>
    <w:rsid w:val="007B465D"/>
    <w:rsid w:val="007B718C"/>
    <w:rsid w:val="007C48E7"/>
    <w:rsid w:val="007C5472"/>
    <w:rsid w:val="007C5CE4"/>
    <w:rsid w:val="007D077A"/>
    <w:rsid w:val="007D491E"/>
    <w:rsid w:val="007E5298"/>
    <w:rsid w:val="007E5943"/>
    <w:rsid w:val="007E5F6A"/>
    <w:rsid w:val="007F2D30"/>
    <w:rsid w:val="00807A81"/>
    <w:rsid w:val="008111EC"/>
    <w:rsid w:val="00815655"/>
    <w:rsid w:val="00820D50"/>
    <w:rsid w:val="008230F4"/>
    <w:rsid w:val="00824F6B"/>
    <w:rsid w:val="00826364"/>
    <w:rsid w:val="0082794F"/>
    <w:rsid w:val="008330ED"/>
    <w:rsid w:val="00845011"/>
    <w:rsid w:val="008472F5"/>
    <w:rsid w:val="00856ADF"/>
    <w:rsid w:val="00857AE5"/>
    <w:rsid w:val="00860E21"/>
    <w:rsid w:val="00861993"/>
    <w:rsid w:val="0086280E"/>
    <w:rsid w:val="008651FD"/>
    <w:rsid w:val="00866AE3"/>
    <w:rsid w:val="00873118"/>
    <w:rsid w:val="00874A5E"/>
    <w:rsid w:val="00876D7C"/>
    <w:rsid w:val="00882786"/>
    <w:rsid w:val="00882853"/>
    <w:rsid w:val="0088303E"/>
    <w:rsid w:val="008935C5"/>
    <w:rsid w:val="008956C5"/>
    <w:rsid w:val="008957B4"/>
    <w:rsid w:val="008963AB"/>
    <w:rsid w:val="008A2935"/>
    <w:rsid w:val="008A6DE5"/>
    <w:rsid w:val="008B4685"/>
    <w:rsid w:val="008B7F8A"/>
    <w:rsid w:val="008C3530"/>
    <w:rsid w:val="008C4B96"/>
    <w:rsid w:val="008C7427"/>
    <w:rsid w:val="008C7FAE"/>
    <w:rsid w:val="008D198A"/>
    <w:rsid w:val="008D2829"/>
    <w:rsid w:val="008D30EF"/>
    <w:rsid w:val="008D3B25"/>
    <w:rsid w:val="008D5957"/>
    <w:rsid w:val="008E14EA"/>
    <w:rsid w:val="008E2721"/>
    <w:rsid w:val="008E2ADD"/>
    <w:rsid w:val="008E43A2"/>
    <w:rsid w:val="008E6241"/>
    <w:rsid w:val="008F7082"/>
    <w:rsid w:val="0090380C"/>
    <w:rsid w:val="009064E5"/>
    <w:rsid w:val="00910FA3"/>
    <w:rsid w:val="00911130"/>
    <w:rsid w:val="00914DBD"/>
    <w:rsid w:val="00924BC3"/>
    <w:rsid w:val="00925073"/>
    <w:rsid w:val="00925F8C"/>
    <w:rsid w:val="00927F26"/>
    <w:rsid w:val="00931A4C"/>
    <w:rsid w:val="00941C17"/>
    <w:rsid w:val="00945D69"/>
    <w:rsid w:val="00950CE5"/>
    <w:rsid w:val="009521F2"/>
    <w:rsid w:val="009541F4"/>
    <w:rsid w:val="009621E9"/>
    <w:rsid w:val="0096653A"/>
    <w:rsid w:val="00973063"/>
    <w:rsid w:val="00975EFC"/>
    <w:rsid w:val="009809F3"/>
    <w:rsid w:val="00980F51"/>
    <w:rsid w:val="00981DB8"/>
    <w:rsid w:val="009838DB"/>
    <w:rsid w:val="00984E32"/>
    <w:rsid w:val="0098643E"/>
    <w:rsid w:val="00987404"/>
    <w:rsid w:val="0098762E"/>
    <w:rsid w:val="0098788E"/>
    <w:rsid w:val="00987A9E"/>
    <w:rsid w:val="00995089"/>
    <w:rsid w:val="00995B3A"/>
    <w:rsid w:val="009967BD"/>
    <w:rsid w:val="0099683C"/>
    <w:rsid w:val="009A0371"/>
    <w:rsid w:val="009A0F9F"/>
    <w:rsid w:val="009A2407"/>
    <w:rsid w:val="009A609B"/>
    <w:rsid w:val="009A66E8"/>
    <w:rsid w:val="009B46B5"/>
    <w:rsid w:val="009C1687"/>
    <w:rsid w:val="009C3F66"/>
    <w:rsid w:val="009C7080"/>
    <w:rsid w:val="009C7267"/>
    <w:rsid w:val="009D1E67"/>
    <w:rsid w:val="009D75AE"/>
    <w:rsid w:val="009E0B71"/>
    <w:rsid w:val="009E29F4"/>
    <w:rsid w:val="009E39D7"/>
    <w:rsid w:val="009E5465"/>
    <w:rsid w:val="009E7F34"/>
    <w:rsid w:val="009F159E"/>
    <w:rsid w:val="00A0033B"/>
    <w:rsid w:val="00A01FC3"/>
    <w:rsid w:val="00A05412"/>
    <w:rsid w:val="00A062CD"/>
    <w:rsid w:val="00A10A2A"/>
    <w:rsid w:val="00A116B7"/>
    <w:rsid w:val="00A11E71"/>
    <w:rsid w:val="00A12717"/>
    <w:rsid w:val="00A12A98"/>
    <w:rsid w:val="00A12F34"/>
    <w:rsid w:val="00A14661"/>
    <w:rsid w:val="00A16D5F"/>
    <w:rsid w:val="00A20AFF"/>
    <w:rsid w:val="00A20F77"/>
    <w:rsid w:val="00A210DF"/>
    <w:rsid w:val="00A24653"/>
    <w:rsid w:val="00A269B6"/>
    <w:rsid w:val="00A27C12"/>
    <w:rsid w:val="00A35FCB"/>
    <w:rsid w:val="00A36DDB"/>
    <w:rsid w:val="00A40021"/>
    <w:rsid w:val="00A4014A"/>
    <w:rsid w:val="00A42F6E"/>
    <w:rsid w:val="00A44BA5"/>
    <w:rsid w:val="00A450D7"/>
    <w:rsid w:val="00A516DD"/>
    <w:rsid w:val="00A5252B"/>
    <w:rsid w:val="00A52B8B"/>
    <w:rsid w:val="00A55491"/>
    <w:rsid w:val="00A579A4"/>
    <w:rsid w:val="00A73FDC"/>
    <w:rsid w:val="00A755A6"/>
    <w:rsid w:val="00A75FC6"/>
    <w:rsid w:val="00A77D0E"/>
    <w:rsid w:val="00A82056"/>
    <w:rsid w:val="00A8773C"/>
    <w:rsid w:val="00A90DDC"/>
    <w:rsid w:val="00A90EB5"/>
    <w:rsid w:val="00A92224"/>
    <w:rsid w:val="00A926E6"/>
    <w:rsid w:val="00A94CF4"/>
    <w:rsid w:val="00A9771A"/>
    <w:rsid w:val="00AA0723"/>
    <w:rsid w:val="00AA7B9E"/>
    <w:rsid w:val="00AB29B6"/>
    <w:rsid w:val="00AB3B20"/>
    <w:rsid w:val="00AB5894"/>
    <w:rsid w:val="00AC19DC"/>
    <w:rsid w:val="00AC24E2"/>
    <w:rsid w:val="00AC3362"/>
    <w:rsid w:val="00AC3A70"/>
    <w:rsid w:val="00AC3C86"/>
    <w:rsid w:val="00AC5259"/>
    <w:rsid w:val="00AD057C"/>
    <w:rsid w:val="00AD0D12"/>
    <w:rsid w:val="00AD13C4"/>
    <w:rsid w:val="00AD1596"/>
    <w:rsid w:val="00AD1B6B"/>
    <w:rsid w:val="00AD1E72"/>
    <w:rsid w:val="00AD38F7"/>
    <w:rsid w:val="00AE7195"/>
    <w:rsid w:val="00AE7998"/>
    <w:rsid w:val="00AF3A75"/>
    <w:rsid w:val="00AF4F51"/>
    <w:rsid w:val="00AF5BEB"/>
    <w:rsid w:val="00AF6D40"/>
    <w:rsid w:val="00AF726E"/>
    <w:rsid w:val="00B00394"/>
    <w:rsid w:val="00B01D4E"/>
    <w:rsid w:val="00B030B4"/>
    <w:rsid w:val="00B03D82"/>
    <w:rsid w:val="00B114C4"/>
    <w:rsid w:val="00B12190"/>
    <w:rsid w:val="00B13339"/>
    <w:rsid w:val="00B16215"/>
    <w:rsid w:val="00B16693"/>
    <w:rsid w:val="00B17B17"/>
    <w:rsid w:val="00B2182E"/>
    <w:rsid w:val="00B268F0"/>
    <w:rsid w:val="00B31D9D"/>
    <w:rsid w:val="00B35AB9"/>
    <w:rsid w:val="00B405DA"/>
    <w:rsid w:val="00B42A7F"/>
    <w:rsid w:val="00B42C49"/>
    <w:rsid w:val="00B5061A"/>
    <w:rsid w:val="00B5285A"/>
    <w:rsid w:val="00B52F1B"/>
    <w:rsid w:val="00B55AC3"/>
    <w:rsid w:val="00B62D12"/>
    <w:rsid w:val="00B651F5"/>
    <w:rsid w:val="00B70737"/>
    <w:rsid w:val="00B72375"/>
    <w:rsid w:val="00B729F1"/>
    <w:rsid w:val="00B83EE6"/>
    <w:rsid w:val="00B84F42"/>
    <w:rsid w:val="00BA2826"/>
    <w:rsid w:val="00BA2C82"/>
    <w:rsid w:val="00BA31C9"/>
    <w:rsid w:val="00BA4BCE"/>
    <w:rsid w:val="00BB63F3"/>
    <w:rsid w:val="00BB7180"/>
    <w:rsid w:val="00BB7F5C"/>
    <w:rsid w:val="00BC0703"/>
    <w:rsid w:val="00BC085D"/>
    <w:rsid w:val="00BC1165"/>
    <w:rsid w:val="00BC25B9"/>
    <w:rsid w:val="00BC5608"/>
    <w:rsid w:val="00BD5053"/>
    <w:rsid w:val="00BD5F71"/>
    <w:rsid w:val="00BE38CE"/>
    <w:rsid w:val="00BE5E7D"/>
    <w:rsid w:val="00BF7945"/>
    <w:rsid w:val="00C00E56"/>
    <w:rsid w:val="00C05981"/>
    <w:rsid w:val="00C063AC"/>
    <w:rsid w:val="00C13E6C"/>
    <w:rsid w:val="00C14D5E"/>
    <w:rsid w:val="00C15B45"/>
    <w:rsid w:val="00C17D44"/>
    <w:rsid w:val="00C21A9D"/>
    <w:rsid w:val="00C25827"/>
    <w:rsid w:val="00C27BAA"/>
    <w:rsid w:val="00C31A74"/>
    <w:rsid w:val="00C33663"/>
    <w:rsid w:val="00C353DF"/>
    <w:rsid w:val="00C41365"/>
    <w:rsid w:val="00C43C6B"/>
    <w:rsid w:val="00C46B25"/>
    <w:rsid w:val="00C53EAE"/>
    <w:rsid w:val="00C547FB"/>
    <w:rsid w:val="00C61D0D"/>
    <w:rsid w:val="00C63922"/>
    <w:rsid w:val="00C642BD"/>
    <w:rsid w:val="00C653A4"/>
    <w:rsid w:val="00C66248"/>
    <w:rsid w:val="00C665B0"/>
    <w:rsid w:val="00C83216"/>
    <w:rsid w:val="00C92A5C"/>
    <w:rsid w:val="00C95FD3"/>
    <w:rsid w:val="00C96A17"/>
    <w:rsid w:val="00C9745D"/>
    <w:rsid w:val="00CA107C"/>
    <w:rsid w:val="00CB296A"/>
    <w:rsid w:val="00CB6651"/>
    <w:rsid w:val="00CC19CB"/>
    <w:rsid w:val="00CC50D9"/>
    <w:rsid w:val="00CC7AD6"/>
    <w:rsid w:val="00CC7B8A"/>
    <w:rsid w:val="00CD6D64"/>
    <w:rsid w:val="00CE08AD"/>
    <w:rsid w:val="00CF1076"/>
    <w:rsid w:val="00CF1EF1"/>
    <w:rsid w:val="00CF41D0"/>
    <w:rsid w:val="00D04953"/>
    <w:rsid w:val="00D04D81"/>
    <w:rsid w:val="00D104F4"/>
    <w:rsid w:val="00D12939"/>
    <w:rsid w:val="00D208F5"/>
    <w:rsid w:val="00D26615"/>
    <w:rsid w:val="00D304EF"/>
    <w:rsid w:val="00D31CD3"/>
    <w:rsid w:val="00D376FB"/>
    <w:rsid w:val="00D40B22"/>
    <w:rsid w:val="00D439AB"/>
    <w:rsid w:val="00D50AA4"/>
    <w:rsid w:val="00D522DE"/>
    <w:rsid w:val="00D52FAF"/>
    <w:rsid w:val="00D552AC"/>
    <w:rsid w:val="00D56D1E"/>
    <w:rsid w:val="00D61C5B"/>
    <w:rsid w:val="00D62151"/>
    <w:rsid w:val="00D66063"/>
    <w:rsid w:val="00D71E8D"/>
    <w:rsid w:val="00D73F70"/>
    <w:rsid w:val="00D74142"/>
    <w:rsid w:val="00D74B1B"/>
    <w:rsid w:val="00D74EDC"/>
    <w:rsid w:val="00D752A8"/>
    <w:rsid w:val="00D81336"/>
    <w:rsid w:val="00D8671B"/>
    <w:rsid w:val="00D91984"/>
    <w:rsid w:val="00D93C45"/>
    <w:rsid w:val="00D94DC7"/>
    <w:rsid w:val="00D97896"/>
    <w:rsid w:val="00DA0234"/>
    <w:rsid w:val="00DA19B8"/>
    <w:rsid w:val="00DA2715"/>
    <w:rsid w:val="00DA2EA7"/>
    <w:rsid w:val="00DA49C3"/>
    <w:rsid w:val="00DA52AC"/>
    <w:rsid w:val="00DB31BA"/>
    <w:rsid w:val="00DB5BF4"/>
    <w:rsid w:val="00DB76CD"/>
    <w:rsid w:val="00DC1E04"/>
    <w:rsid w:val="00DC3447"/>
    <w:rsid w:val="00DC6184"/>
    <w:rsid w:val="00DD05DC"/>
    <w:rsid w:val="00DD2529"/>
    <w:rsid w:val="00DD350D"/>
    <w:rsid w:val="00DD4763"/>
    <w:rsid w:val="00DE038C"/>
    <w:rsid w:val="00DE1245"/>
    <w:rsid w:val="00DE1CA6"/>
    <w:rsid w:val="00DE3C53"/>
    <w:rsid w:val="00DF6302"/>
    <w:rsid w:val="00E0347D"/>
    <w:rsid w:val="00E0704F"/>
    <w:rsid w:val="00E10F86"/>
    <w:rsid w:val="00E12634"/>
    <w:rsid w:val="00E14240"/>
    <w:rsid w:val="00E15F86"/>
    <w:rsid w:val="00E205B5"/>
    <w:rsid w:val="00E22C04"/>
    <w:rsid w:val="00E258F7"/>
    <w:rsid w:val="00E260C1"/>
    <w:rsid w:val="00E3370F"/>
    <w:rsid w:val="00E34C38"/>
    <w:rsid w:val="00E37082"/>
    <w:rsid w:val="00E434B2"/>
    <w:rsid w:val="00E4722B"/>
    <w:rsid w:val="00E47708"/>
    <w:rsid w:val="00E51645"/>
    <w:rsid w:val="00E61DCD"/>
    <w:rsid w:val="00E61EF4"/>
    <w:rsid w:val="00E632F8"/>
    <w:rsid w:val="00E65373"/>
    <w:rsid w:val="00E704B8"/>
    <w:rsid w:val="00E751F5"/>
    <w:rsid w:val="00E77A18"/>
    <w:rsid w:val="00E84938"/>
    <w:rsid w:val="00E84C72"/>
    <w:rsid w:val="00E92867"/>
    <w:rsid w:val="00E936DC"/>
    <w:rsid w:val="00E964CB"/>
    <w:rsid w:val="00E972CF"/>
    <w:rsid w:val="00E97CEA"/>
    <w:rsid w:val="00EA0FBB"/>
    <w:rsid w:val="00EA2937"/>
    <w:rsid w:val="00EB1423"/>
    <w:rsid w:val="00EB2902"/>
    <w:rsid w:val="00EB5E32"/>
    <w:rsid w:val="00EB68D1"/>
    <w:rsid w:val="00EB741D"/>
    <w:rsid w:val="00EC0135"/>
    <w:rsid w:val="00EC43F1"/>
    <w:rsid w:val="00EC5383"/>
    <w:rsid w:val="00EC702A"/>
    <w:rsid w:val="00EC794A"/>
    <w:rsid w:val="00ED087B"/>
    <w:rsid w:val="00ED3045"/>
    <w:rsid w:val="00EE3729"/>
    <w:rsid w:val="00EE3F5E"/>
    <w:rsid w:val="00EE7B98"/>
    <w:rsid w:val="00EF2FE2"/>
    <w:rsid w:val="00EF5341"/>
    <w:rsid w:val="00F07E39"/>
    <w:rsid w:val="00F1069F"/>
    <w:rsid w:val="00F12C15"/>
    <w:rsid w:val="00F13141"/>
    <w:rsid w:val="00F169A4"/>
    <w:rsid w:val="00F21217"/>
    <w:rsid w:val="00F2659F"/>
    <w:rsid w:val="00F27088"/>
    <w:rsid w:val="00F32F45"/>
    <w:rsid w:val="00F34197"/>
    <w:rsid w:val="00F3459B"/>
    <w:rsid w:val="00F34BD0"/>
    <w:rsid w:val="00F43A99"/>
    <w:rsid w:val="00F44F89"/>
    <w:rsid w:val="00F47D1F"/>
    <w:rsid w:val="00F5639B"/>
    <w:rsid w:val="00F614BC"/>
    <w:rsid w:val="00F620A8"/>
    <w:rsid w:val="00F63401"/>
    <w:rsid w:val="00F659D4"/>
    <w:rsid w:val="00F664E6"/>
    <w:rsid w:val="00F66FC0"/>
    <w:rsid w:val="00F71F3A"/>
    <w:rsid w:val="00F72283"/>
    <w:rsid w:val="00F749A5"/>
    <w:rsid w:val="00F75C1A"/>
    <w:rsid w:val="00F81C49"/>
    <w:rsid w:val="00F844DC"/>
    <w:rsid w:val="00F85C87"/>
    <w:rsid w:val="00F86B9C"/>
    <w:rsid w:val="00F90F0E"/>
    <w:rsid w:val="00F91CB8"/>
    <w:rsid w:val="00F95258"/>
    <w:rsid w:val="00FA1420"/>
    <w:rsid w:val="00FA2EC2"/>
    <w:rsid w:val="00FB4B31"/>
    <w:rsid w:val="00FB56ED"/>
    <w:rsid w:val="00FB5EB1"/>
    <w:rsid w:val="00FB6EDA"/>
    <w:rsid w:val="00FD00D3"/>
    <w:rsid w:val="00FD100C"/>
    <w:rsid w:val="00FD1B61"/>
    <w:rsid w:val="00FD240C"/>
    <w:rsid w:val="00FD58A6"/>
    <w:rsid w:val="00FD7501"/>
    <w:rsid w:val="00FE1A18"/>
    <w:rsid w:val="00FE2BF6"/>
    <w:rsid w:val="00FE4A0C"/>
    <w:rsid w:val="00FE51B2"/>
    <w:rsid w:val="00FE61B7"/>
    <w:rsid w:val="00FE6832"/>
    <w:rsid w:val="00FE79CE"/>
    <w:rsid w:val="00FF4914"/>
    <w:rsid w:val="00FF6804"/>
    <w:rsid w:val="00FF70F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F0D7B"/>
  <w15:chartTrackingRefBased/>
  <w15:docId w15:val="{D4473C9D-55D1-41DD-9401-3D7BE7DE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0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20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20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0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0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0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20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20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0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0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004"/>
    <w:rPr>
      <w:rFonts w:eastAsiaTheme="majorEastAsia" w:cstheme="majorBidi"/>
      <w:color w:val="272727" w:themeColor="text1" w:themeTint="D8"/>
    </w:rPr>
  </w:style>
  <w:style w:type="paragraph" w:styleId="Title">
    <w:name w:val="Title"/>
    <w:basedOn w:val="Normal"/>
    <w:next w:val="Normal"/>
    <w:link w:val="TitleChar"/>
    <w:uiPriority w:val="10"/>
    <w:qFormat/>
    <w:rsid w:val="00262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004"/>
    <w:pPr>
      <w:spacing w:before="160"/>
      <w:jc w:val="center"/>
    </w:pPr>
    <w:rPr>
      <w:i/>
      <w:iCs/>
      <w:color w:val="404040" w:themeColor="text1" w:themeTint="BF"/>
    </w:rPr>
  </w:style>
  <w:style w:type="character" w:customStyle="1" w:styleId="QuoteChar">
    <w:name w:val="Quote Char"/>
    <w:basedOn w:val="DefaultParagraphFont"/>
    <w:link w:val="Quote"/>
    <w:uiPriority w:val="29"/>
    <w:rsid w:val="00262004"/>
    <w:rPr>
      <w:i/>
      <w:iCs/>
      <w:color w:val="404040" w:themeColor="text1" w:themeTint="BF"/>
    </w:rPr>
  </w:style>
  <w:style w:type="paragraph" w:styleId="ListParagraph">
    <w:name w:val="List Paragraph"/>
    <w:basedOn w:val="Normal"/>
    <w:uiPriority w:val="34"/>
    <w:qFormat/>
    <w:rsid w:val="00262004"/>
    <w:pPr>
      <w:ind w:left="720"/>
      <w:contextualSpacing/>
    </w:pPr>
  </w:style>
  <w:style w:type="character" w:styleId="IntenseEmphasis">
    <w:name w:val="Intense Emphasis"/>
    <w:basedOn w:val="DefaultParagraphFont"/>
    <w:uiPriority w:val="21"/>
    <w:qFormat/>
    <w:rsid w:val="00262004"/>
    <w:rPr>
      <w:i/>
      <w:iCs/>
      <w:color w:val="2F5496" w:themeColor="accent1" w:themeShade="BF"/>
    </w:rPr>
  </w:style>
  <w:style w:type="paragraph" w:styleId="IntenseQuote">
    <w:name w:val="Intense Quote"/>
    <w:basedOn w:val="Normal"/>
    <w:next w:val="Normal"/>
    <w:link w:val="IntenseQuoteChar"/>
    <w:uiPriority w:val="30"/>
    <w:qFormat/>
    <w:rsid w:val="002620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004"/>
    <w:rPr>
      <w:i/>
      <w:iCs/>
      <w:color w:val="2F5496" w:themeColor="accent1" w:themeShade="BF"/>
    </w:rPr>
  </w:style>
  <w:style w:type="character" w:styleId="IntenseReference">
    <w:name w:val="Intense Reference"/>
    <w:basedOn w:val="DefaultParagraphFont"/>
    <w:uiPriority w:val="32"/>
    <w:qFormat/>
    <w:rsid w:val="00262004"/>
    <w:rPr>
      <w:b/>
      <w:bCs/>
      <w:smallCaps/>
      <w:color w:val="2F5496" w:themeColor="accent1" w:themeShade="BF"/>
      <w:spacing w:val="5"/>
    </w:rPr>
  </w:style>
  <w:style w:type="paragraph" w:styleId="Header">
    <w:name w:val="header"/>
    <w:basedOn w:val="Normal"/>
    <w:link w:val="HeaderChar"/>
    <w:uiPriority w:val="99"/>
    <w:unhideWhenUsed/>
    <w:rsid w:val="00262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04"/>
  </w:style>
  <w:style w:type="paragraph" w:styleId="Footer">
    <w:name w:val="footer"/>
    <w:basedOn w:val="Normal"/>
    <w:link w:val="FooterChar"/>
    <w:uiPriority w:val="99"/>
    <w:unhideWhenUsed/>
    <w:rsid w:val="00262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04"/>
  </w:style>
  <w:style w:type="paragraph" w:styleId="TOCHeading">
    <w:name w:val="TOC Heading"/>
    <w:basedOn w:val="Heading1"/>
    <w:next w:val="Normal"/>
    <w:uiPriority w:val="39"/>
    <w:unhideWhenUsed/>
    <w:qFormat/>
    <w:rsid w:val="005C6D3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C6D33"/>
    <w:pPr>
      <w:spacing w:after="100"/>
    </w:pPr>
  </w:style>
  <w:style w:type="paragraph" w:styleId="TOC2">
    <w:name w:val="toc 2"/>
    <w:basedOn w:val="Normal"/>
    <w:next w:val="Normal"/>
    <w:autoRedefine/>
    <w:uiPriority w:val="39"/>
    <w:unhideWhenUsed/>
    <w:rsid w:val="005C6D33"/>
    <w:pPr>
      <w:spacing w:after="100"/>
      <w:ind w:left="220"/>
    </w:pPr>
  </w:style>
  <w:style w:type="character" w:styleId="Hyperlink">
    <w:name w:val="Hyperlink"/>
    <w:basedOn w:val="DefaultParagraphFont"/>
    <w:uiPriority w:val="99"/>
    <w:unhideWhenUsed/>
    <w:rsid w:val="005C6D33"/>
    <w:rPr>
      <w:color w:val="0563C1" w:themeColor="hyperlink"/>
      <w:u w:val="single"/>
    </w:rPr>
  </w:style>
  <w:style w:type="paragraph" w:styleId="TOC3">
    <w:name w:val="toc 3"/>
    <w:basedOn w:val="Normal"/>
    <w:next w:val="Normal"/>
    <w:autoRedefine/>
    <w:uiPriority w:val="39"/>
    <w:unhideWhenUsed/>
    <w:rsid w:val="00826364"/>
    <w:pPr>
      <w:spacing w:after="100"/>
      <w:ind w:left="440"/>
    </w:pPr>
  </w:style>
  <w:style w:type="paragraph" w:styleId="Caption">
    <w:name w:val="caption"/>
    <w:basedOn w:val="Normal"/>
    <w:next w:val="Normal"/>
    <w:uiPriority w:val="35"/>
    <w:unhideWhenUsed/>
    <w:qFormat/>
    <w:rsid w:val="00A16D5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6D5F"/>
    <w:pPr>
      <w:spacing w:after="0"/>
    </w:pPr>
  </w:style>
  <w:style w:type="character" w:styleId="UnresolvedMention">
    <w:name w:val="Unresolved Mention"/>
    <w:basedOn w:val="DefaultParagraphFont"/>
    <w:uiPriority w:val="99"/>
    <w:semiHidden/>
    <w:unhideWhenUsed/>
    <w:rsid w:val="00A16D5F"/>
    <w:rPr>
      <w:color w:val="605E5C"/>
      <w:shd w:val="clear" w:color="auto" w:fill="E1DFDD"/>
    </w:rPr>
  </w:style>
  <w:style w:type="character" w:styleId="PlaceholderText">
    <w:name w:val="Placeholder Text"/>
    <w:basedOn w:val="DefaultParagraphFont"/>
    <w:uiPriority w:val="99"/>
    <w:semiHidden/>
    <w:rsid w:val="00D74B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589055">
      <w:bodyDiv w:val="1"/>
      <w:marLeft w:val="0"/>
      <w:marRight w:val="0"/>
      <w:marTop w:val="0"/>
      <w:marBottom w:val="0"/>
      <w:divBdr>
        <w:top w:val="none" w:sz="0" w:space="0" w:color="auto"/>
        <w:left w:val="none" w:sz="0" w:space="0" w:color="auto"/>
        <w:bottom w:val="none" w:sz="0" w:space="0" w:color="auto"/>
        <w:right w:val="none" w:sz="0" w:space="0" w:color="auto"/>
      </w:divBdr>
      <w:divsChild>
        <w:div w:id="88358589">
          <w:marLeft w:val="0"/>
          <w:marRight w:val="0"/>
          <w:marTop w:val="0"/>
          <w:marBottom w:val="0"/>
          <w:divBdr>
            <w:top w:val="none" w:sz="0" w:space="0" w:color="auto"/>
            <w:left w:val="none" w:sz="0" w:space="0" w:color="auto"/>
            <w:bottom w:val="none" w:sz="0" w:space="0" w:color="auto"/>
            <w:right w:val="none" w:sz="0" w:space="0" w:color="auto"/>
          </w:divBdr>
          <w:divsChild>
            <w:div w:id="20947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841">
      <w:bodyDiv w:val="1"/>
      <w:marLeft w:val="0"/>
      <w:marRight w:val="0"/>
      <w:marTop w:val="0"/>
      <w:marBottom w:val="0"/>
      <w:divBdr>
        <w:top w:val="none" w:sz="0" w:space="0" w:color="auto"/>
        <w:left w:val="none" w:sz="0" w:space="0" w:color="auto"/>
        <w:bottom w:val="none" w:sz="0" w:space="0" w:color="auto"/>
        <w:right w:val="none" w:sz="0" w:space="0" w:color="auto"/>
      </w:divBdr>
      <w:divsChild>
        <w:div w:id="1341196054">
          <w:marLeft w:val="0"/>
          <w:marRight w:val="0"/>
          <w:marTop w:val="0"/>
          <w:marBottom w:val="0"/>
          <w:divBdr>
            <w:top w:val="none" w:sz="0" w:space="0" w:color="auto"/>
            <w:left w:val="none" w:sz="0" w:space="0" w:color="auto"/>
            <w:bottom w:val="none" w:sz="0" w:space="0" w:color="auto"/>
            <w:right w:val="none" w:sz="0" w:space="0" w:color="auto"/>
          </w:divBdr>
          <w:divsChild>
            <w:div w:id="4024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2585">
      <w:bodyDiv w:val="1"/>
      <w:marLeft w:val="0"/>
      <w:marRight w:val="0"/>
      <w:marTop w:val="0"/>
      <w:marBottom w:val="0"/>
      <w:divBdr>
        <w:top w:val="none" w:sz="0" w:space="0" w:color="auto"/>
        <w:left w:val="none" w:sz="0" w:space="0" w:color="auto"/>
        <w:bottom w:val="none" w:sz="0" w:space="0" w:color="auto"/>
        <w:right w:val="none" w:sz="0" w:space="0" w:color="auto"/>
      </w:divBdr>
      <w:divsChild>
        <w:div w:id="706104259">
          <w:marLeft w:val="0"/>
          <w:marRight w:val="0"/>
          <w:marTop w:val="0"/>
          <w:marBottom w:val="0"/>
          <w:divBdr>
            <w:top w:val="none" w:sz="0" w:space="0" w:color="auto"/>
            <w:left w:val="none" w:sz="0" w:space="0" w:color="auto"/>
            <w:bottom w:val="none" w:sz="0" w:space="0" w:color="auto"/>
            <w:right w:val="none" w:sz="0" w:space="0" w:color="auto"/>
          </w:divBdr>
          <w:divsChild>
            <w:div w:id="15722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329">
      <w:bodyDiv w:val="1"/>
      <w:marLeft w:val="0"/>
      <w:marRight w:val="0"/>
      <w:marTop w:val="0"/>
      <w:marBottom w:val="0"/>
      <w:divBdr>
        <w:top w:val="none" w:sz="0" w:space="0" w:color="auto"/>
        <w:left w:val="none" w:sz="0" w:space="0" w:color="auto"/>
        <w:bottom w:val="none" w:sz="0" w:space="0" w:color="auto"/>
        <w:right w:val="none" w:sz="0" w:space="0" w:color="auto"/>
      </w:divBdr>
      <w:divsChild>
        <w:div w:id="2140490279">
          <w:marLeft w:val="0"/>
          <w:marRight w:val="0"/>
          <w:marTop w:val="0"/>
          <w:marBottom w:val="0"/>
          <w:divBdr>
            <w:top w:val="none" w:sz="0" w:space="0" w:color="auto"/>
            <w:left w:val="none" w:sz="0" w:space="0" w:color="auto"/>
            <w:bottom w:val="none" w:sz="0" w:space="0" w:color="auto"/>
            <w:right w:val="none" w:sz="0" w:space="0" w:color="auto"/>
          </w:divBdr>
          <w:divsChild>
            <w:div w:id="9872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E6BC6AB13D734ABB206E2514E0B0BE" ma:contentTypeVersion="16" ma:contentTypeDescription="Create a new document." ma:contentTypeScope="" ma:versionID="e3bc7f8bf27c19d2c8093c407d9a64d2">
  <xsd:schema xmlns:xsd="http://www.w3.org/2001/XMLSchema" xmlns:xs="http://www.w3.org/2001/XMLSchema" xmlns:p="http://schemas.microsoft.com/office/2006/metadata/properties" xmlns:ns3="b29808ab-c9ee-4119-ab89-34c9507d6fa0" xmlns:ns4="9dd4c7c4-1415-43cf-88fe-918223ddba8d" targetNamespace="http://schemas.microsoft.com/office/2006/metadata/properties" ma:root="true" ma:fieldsID="5ca3c40522db151d049771d1dfdc41a9" ns3:_="" ns4:_="">
    <xsd:import namespace="b29808ab-c9ee-4119-ab89-34c9507d6fa0"/>
    <xsd:import namespace="9dd4c7c4-1415-43cf-88fe-918223ddba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808ab-c9ee-4119-ab89-34c9507d6fa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d4c7c4-1415-43cf-88fe-918223ddba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dd4c7c4-1415-43cf-88fe-918223ddba8d" xsi:nil="true"/>
  </documentManagement>
</p:properties>
</file>

<file path=customXml/itemProps1.xml><?xml version="1.0" encoding="utf-8"?>
<ds:datastoreItem xmlns:ds="http://schemas.openxmlformats.org/officeDocument/2006/customXml" ds:itemID="{F965FB0F-9980-4432-9E32-FEA362FB2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9808ab-c9ee-4119-ab89-34c9507d6fa0"/>
    <ds:schemaRef ds:uri="9dd4c7c4-1415-43cf-88fe-918223ddb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942019-3C19-4CC6-8828-1488CEFAD6C8}">
  <ds:schemaRefs>
    <ds:schemaRef ds:uri="http://schemas.openxmlformats.org/officeDocument/2006/bibliography"/>
  </ds:schemaRefs>
</ds:datastoreItem>
</file>

<file path=customXml/itemProps3.xml><?xml version="1.0" encoding="utf-8"?>
<ds:datastoreItem xmlns:ds="http://schemas.openxmlformats.org/officeDocument/2006/customXml" ds:itemID="{D557BC5D-B413-4483-81F8-9943B225FAC2}">
  <ds:schemaRefs>
    <ds:schemaRef ds:uri="http://schemas.microsoft.com/sharepoint/v3/contenttype/forms"/>
  </ds:schemaRefs>
</ds:datastoreItem>
</file>

<file path=customXml/itemProps4.xml><?xml version="1.0" encoding="utf-8"?>
<ds:datastoreItem xmlns:ds="http://schemas.openxmlformats.org/officeDocument/2006/customXml" ds:itemID="{B2A0ADBB-BBE6-4A59-999D-2FB3F259DE99}">
  <ds:schemaRefs>
    <ds:schemaRef ds:uri="http://schemas.microsoft.com/office/2006/metadata/properties"/>
    <ds:schemaRef ds:uri="http://schemas.microsoft.com/office/infopath/2007/PartnerControls"/>
    <ds:schemaRef ds:uri="9dd4c7c4-1415-43cf-88fe-918223ddba8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Rani</dc:creator>
  <cp:keywords/>
  <dc:description/>
  <cp:lastModifiedBy>Richa Rani</cp:lastModifiedBy>
  <cp:revision>4</cp:revision>
  <cp:lastPrinted>2024-10-04T23:19:00Z</cp:lastPrinted>
  <dcterms:created xsi:type="dcterms:W3CDTF">2024-10-04T23:19:00Z</dcterms:created>
  <dcterms:modified xsi:type="dcterms:W3CDTF">2024-10-06T23:04:00Z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0x010100D0E6BC6AB13D734ABB206E2514E0B0BE</vt:lpwstr>
  </property>
</Properties>
</file>